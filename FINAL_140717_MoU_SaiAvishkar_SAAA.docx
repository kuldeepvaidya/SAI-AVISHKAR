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664" w:rsidRPr="006C5593" w:rsidRDefault="00DE0664" w:rsidP="007369E7">
      <w:pPr>
        <w:pStyle w:val="Title"/>
        <w:spacing w:line="276" w:lineRule="auto"/>
        <w:jc w:val="both"/>
        <w:rPr>
          <w:rFonts w:ascii="Calibri" w:hAnsi="Calibri" w:cs="Arial"/>
          <w:i/>
          <w:iCs/>
          <w:color w:val="000000" w:themeColor="text1"/>
          <w:sz w:val="26"/>
          <w:szCs w:val="26"/>
        </w:rPr>
      </w:pPr>
    </w:p>
    <w:p w:rsidR="007369E7" w:rsidRPr="006C5593" w:rsidRDefault="00346E12" w:rsidP="003462ED">
      <w:pPr>
        <w:pStyle w:val="Title"/>
        <w:spacing w:line="276" w:lineRule="auto"/>
        <w:rPr>
          <w:rFonts w:ascii="Calibri" w:hAnsi="Calibri" w:cs="Calibri"/>
          <w:i/>
          <w:iCs/>
          <w:color w:val="000000" w:themeColor="text1"/>
          <w:sz w:val="26"/>
          <w:szCs w:val="26"/>
        </w:rPr>
      </w:pPr>
      <w:r w:rsidRPr="006C5593">
        <w:rPr>
          <w:rFonts w:ascii="Calibri" w:hAnsi="Calibri" w:cs="Calibri"/>
          <w:i/>
          <w:iCs/>
          <w:color w:val="000000" w:themeColor="text1"/>
          <w:sz w:val="26"/>
          <w:szCs w:val="26"/>
        </w:rPr>
        <w:t>MEMORANDUM OF UNDERSTANDING</w:t>
      </w:r>
    </w:p>
    <w:p w:rsidR="00346E12" w:rsidRPr="006C5593" w:rsidRDefault="00346E12" w:rsidP="005C679B">
      <w:pPr>
        <w:spacing w:line="360" w:lineRule="auto"/>
        <w:jc w:val="both"/>
        <w:rPr>
          <w:rFonts w:cs="Calibri"/>
          <w:color w:val="000000" w:themeColor="text1"/>
          <w:sz w:val="24"/>
          <w:szCs w:val="24"/>
        </w:rPr>
      </w:pPr>
      <w:r w:rsidRPr="006C5593">
        <w:rPr>
          <w:rFonts w:cs="Calibri"/>
          <w:color w:val="000000" w:themeColor="text1"/>
          <w:sz w:val="24"/>
          <w:szCs w:val="24"/>
        </w:rPr>
        <w:t>THIS MEMORANDUM OF UNDERSTANDING</w:t>
      </w:r>
      <w:r w:rsidR="009E025A" w:rsidRPr="006C5593">
        <w:rPr>
          <w:rFonts w:cs="Calibri"/>
          <w:color w:val="000000" w:themeColor="text1"/>
          <w:sz w:val="24"/>
          <w:szCs w:val="24"/>
        </w:rPr>
        <w:t xml:space="preserve"> (</w:t>
      </w:r>
      <w:proofErr w:type="spellStart"/>
      <w:r w:rsidR="009E025A" w:rsidRPr="006C5593">
        <w:rPr>
          <w:rFonts w:cs="Calibri"/>
          <w:color w:val="000000" w:themeColor="text1"/>
          <w:sz w:val="24"/>
          <w:szCs w:val="24"/>
        </w:rPr>
        <w:t>MoU</w:t>
      </w:r>
      <w:proofErr w:type="spellEnd"/>
      <w:r w:rsidR="009E025A" w:rsidRPr="006C5593">
        <w:rPr>
          <w:rFonts w:cs="Calibri"/>
          <w:color w:val="000000" w:themeColor="text1"/>
          <w:sz w:val="24"/>
          <w:szCs w:val="24"/>
        </w:rPr>
        <w:t>)</w:t>
      </w:r>
      <w:r w:rsidRPr="006C5593">
        <w:rPr>
          <w:rFonts w:cs="Calibri"/>
          <w:color w:val="000000" w:themeColor="text1"/>
          <w:sz w:val="24"/>
          <w:szCs w:val="24"/>
        </w:rPr>
        <w:t xml:space="preserve"> IS EXECUTED A</w:t>
      </w:r>
      <w:r w:rsidR="00081B66" w:rsidRPr="006C5593">
        <w:rPr>
          <w:rFonts w:cs="Calibri"/>
          <w:color w:val="000000" w:themeColor="text1"/>
          <w:sz w:val="24"/>
          <w:szCs w:val="24"/>
        </w:rPr>
        <w:t>T PUNE</w:t>
      </w:r>
      <w:r w:rsidR="008978EA" w:rsidRPr="006C5593">
        <w:rPr>
          <w:rFonts w:cs="Calibri"/>
          <w:color w:val="000000" w:themeColor="text1"/>
          <w:sz w:val="24"/>
          <w:szCs w:val="24"/>
        </w:rPr>
        <w:t xml:space="preserve"> ON THIS </w:t>
      </w:r>
      <w:r w:rsidR="006C5593" w:rsidRPr="006C5593">
        <w:rPr>
          <w:rFonts w:cs="Calibri"/>
          <w:color w:val="000000" w:themeColor="text1"/>
          <w:sz w:val="24"/>
          <w:szCs w:val="24"/>
        </w:rPr>
        <w:t>14</w:t>
      </w:r>
      <w:r w:rsidR="00B01EDF" w:rsidRPr="006C5593">
        <w:rPr>
          <w:rFonts w:cs="Calibri"/>
          <w:color w:val="000000" w:themeColor="text1"/>
          <w:sz w:val="24"/>
          <w:szCs w:val="24"/>
        </w:rPr>
        <w:t>th</w:t>
      </w:r>
      <w:r w:rsidR="008978EA" w:rsidRPr="006C5593">
        <w:rPr>
          <w:rFonts w:cs="Calibri"/>
          <w:color w:val="000000" w:themeColor="text1"/>
          <w:sz w:val="24"/>
          <w:szCs w:val="24"/>
        </w:rPr>
        <w:t xml:space="preserve"> </w:t>
      </w:r>
      <w:r w:rsidR="00081B66" w:rsidRPr="006C5593">
        <w:rPr>
          <w:rFonts w:cs="Calibri"/>
          <w:color w:val="000000" w:themeColor="text1"/>
          <w:sz w:val="24"/>
          <w:szCs w:val="24"/>
        </w:rPr>
        <w:t>DAY OF</w:t>
      </w:r>
      <w:r w:rsidR="008978EA" w:rsidRPr="006C5593">
        <w:rPr>
          <w:rFonts w:cs="Calibri"/>
          <w:color w:val="000000" w:themeColor="text1"/>
          <w:sz w:val="24"/>
          <w:szCs w:val="24"/>
        </w:rPr>
        <w:t xml:space="preserve"> </w:t>
      </w:r>
      <w:r w:rsidR="006C5593" w:rsidRPr="006C5593">
        <w:rPr>
          <w:rFonts w:cs="Calibri"/>
          <w:color w:val="000000" w:themeColor="text1"/>
          <w:sz w:val="24"/>
          <w:szCs w:val="24"/>
        </w:rPr>
        <w:t>JULY</w:t>
      </w:r>
      <w:r w:rsidR="00C506D1" w:rsidRPr="006C5593">
        <w:rPr>
          <w:rFonts w:cs="Calibri"/>
          <w:color w:val="000000" w:themeColor="text1"/>
          <w:sz w:val="24"/>
          <w:szCs w:val="24"/>
        </w:rPr>
        <w:t xml:space="preserve"> </w:t>
      </w:r>
      <w:r w:rsidR="00081B66" w:rsidRPr="006C5593">
        <w:rPr>
          <w:rFonts w:cs="Calibri"/>
          <w:color w:val="000000" w:themeColor="text1"/>
          <w:sz w:val="24"/>
          <w:szCs w:val="24"/>
        </w:rPr>
        <w:t>TWO THOUSAND</w:t>
      </w:r>
      <w:r w:rsidR="008978EA" w:rsidRPr="006C5593">
        <w:rPr>
          <w:rFonts w:cs="Calibri"/>
          <w:color w:val="000000" w:themeColor="text1"/>
          <w:sz w:val="24"/>
          <w:szCs w:val="24"/>
        </w:rPr>
        <w:t xml:space="preserve"> SEVENTEEN</w:t>
      </w:r>
      <w:del w:id="0" w:author="Comp" w:date="2017-04-25T20:54:00Z">
        <w:r w:rsidR="008978EA" w:rsidRPr="006C5593" w:rsidDel="004A113C">
          <w:rPr>
            <w:rFonts w:cs="Calibri"/>
            <w:color w:val="000000" w:themeColor="text1"/>
            <w:sz w:val="24"/>
            <w:szCs w:val="24"/>
          </w:rPr>
          <w:delText>.</w:delText>
        </w:r>
      </w:del>
      <w:r w:rsidR="00081B66" w:rsidRPr="006C5593">
        <w:rPr>
          <w:rFonts w:cs="Calibri"/>
          <w:color w:val="000000" w:themeColor="text1"/>
          <w:sz w:val="24"/>
          <w:szCs w:val="24"/>
        </w:rPr>
        <w:t xml:space="preserve"> </w:t>
      </w:r>
    </w:p>
    <w:p w:rsidR="00346E12" w:rsidRPr="006C5593" w:rsidRDefault="00346E12" w:rsidP="008978EA">
      <w:pPr>
        <w:pStyle w:val="Heading1"/>
        <w:pBdr>
          <w:bottom w:val="none" w:sz="0" w:space="0" w:color="auto"/>
        </w:pBdr>
        <w:spacing w:line="276" w:lineRule="auto"/>
        <w:rPr>
          <w:rFonts w:ascii="Calibri" w:hAnsi="Calibri" w:cs="Calibri"/>
          <w:b/>
          <w:color w:val="000000" w:themeColor="text1"/>
          <w:sz w:val="24"/>
          <w:szCs w:val="24"/>
        </w:rPr>
      </w:pPr>
      <w:r w:rsidRPr="006C5593">
        <w:rPr>
          <w:rFonts w:ascii="Calibri" w:hAnsi="Calibri" w:cs="Calibri"/>
          <w:b/>
          <w:color w:val="000000" w:themeColor="text1"/>
          <w:sz w:val="24"/>
          <w:szCs w:val="24"/>
        </w:rPr>
        <w:t>BETWEEN</w:t>
      </w:r>
    </w:p>
    <w:p w:rsidR="00346E12" w:rsidRPr="006C5593" w:rsidRDefault="00346E12" w:rsidP="00346E12">
      <w:pPr>
        <w:pStyle w:val="BodyText"/>
        <w:spacing w:line="276" w:lineRule="auto"/>
        <w:ind w:firstLine="720"/>
        <w:rPr>
          <w:rFonts w:ascii="Calibri" w:hAnsi="Calibri" w:cs="Calibri"/>
          <w:b/>
          <w:color w:val="000000" w:themeColor="text1"/>
        </w:rPr>
      </w:pPr>
    </w:p>
    <w:p w:rsidR="00346E12" w:rsidRPr="006C5593" w:rsidRDefault="008978EA" w:rsidP="009E025A">
      <w:pPr>
        <w:pStyle w:val="BodyText"/>
        <w:spacing w:line="276" w:lineRule="auto"/>
        <w:rPr>
          <w:rFonts w:ascii="Calibri" w:hAnsi="Calibri" w:cs="Calibri"/>
          <w:b/>
          <w:color w:val="000000" w:themeColor="text1"/>
        </w:rPr>
      </w:pPr>
      <w:r w:rsidRPr="006C5593">
        <w:rPr>
          <w:rFonts w:ascii="Calibri" w:hAnsi="Calibri" w:cs="Calibri"/>
          <w:b/>
          <w:color w:val="000000" w:themeColor="text1"/>
        </w:rPr>
        <w:t>A</w:t>
      </w:r>
      <w:r w:rsidR="00965617" w:rsidRPr="006C5593">
        <w:rPr>
          <w:rFonts w:ascii="Calibri" w:hAnsi="Calibri" w:cs="Calibri"/>
          <w:b/>
          <w:color w:val="000000" w:themeColor="text1"/>
        </w:rPr>
        <w:t xml:space="preserve">} </w:t>
      </w:r>
      <w:r w:rsidR="00346E12" w:rsidRPr="006C5593">
        <w:rPr>
          <w:rFonts w:ascii="Calibri" w:hAnsi="Calibri" w:cs="Calibri"/>
          <w:b/>
          <w:color w:val="000000" w:themeColor="text1"/>
        </w:rPr>
        <w:t>SAI AVISHKAR CO-OP HOUSING SOCIETY</w:t>
      </w:r>
    </w:p>
    <w:p w:rsidR="00346E12" w:rsidRPr="006C5593" w:rsidRDefault="000B3301" w:rsidP="009E025A">
      <w:pPr>
        <w:pStyle w:val="BodyText"/>
        <w:spacing w:line="276" w:lineRule="auto"/>
        <w:rPr>
          <w:rFonts w:ascii="Calibri" w:hAnsi="Calibri" w:cs="Calibri"/>
          <w:color w:val="000000" w:themeColor="text1"/>
          <w:lang w:val="en-US"/>
        </w:rPr>
      </w:pPr>
      <w:r w:rsidRPr="006C5593">
        <w:rPr>
          <w:rFonts w:ascii="Calibri" w:hAnsi="Calibri" w:cs="Calibri"/>
          <w:color w:val="000000" w:themeColor="text1"/>
          <w:lang w:val="en-US"/>
        </w:rPr>
        <w:t>(</w:t>
      </w:r>
      <w:r w:rsidR="00363EAC" w:rsidRPr="006C5593">
        <w:rPr>
          <w:rFonts w:ascii="Calibri" w:hAnsi="Calibri" w:cs="Calibri"/>
          <w:color w:val="000000" w:themeColor="text1"/>
        </w:rPr>
        <w:t>Co-</w:t>
      </w:r>
      <w:r w:rsidR="00346E12" w:rsidRPr="006C5593">
        <w:rPr>
          <w:rFonts w:ascii="Calibri" w:hAnsi="Calibri" w:cs="Calibri"/>
          <w:color w:val="000000" w:themeColor="text1"/>
        </w:rPr>
        <w:t>Operat</w:t>
      </w:r>
      <w:r w:rsidR="00081B66" w:rsidRPr="006C5593">
        <w:rPr>
          <w:rFonts w:ascii="Calibri" w:hAnsi="Calibri" w:cs="Calibri"/>
          <w:color w:val="000000" w:themeColor="text1"/>
        </w:rPr>
        <w:t>ive Housing Society registered</w:t>
      </w:r>
      <w:r w:rsidR="00346E12" w:rsidRPr="006C5593">
        <w:rPr>
          <w:rFonts w:ascii="Calibri" w:hAnsi="Calibri" w:cs="Calibri"/>
          <w:color w:val="000000" w:themeColor="text1"/>
        </w:rPr>
        <w:t xml:space="preserve"> and formed under Maharashtra</w:t>
      </w:r>
      <w:r w:rsidR="00965617" w:rsidRPr="006C5593">
        <w:rPr>
          <w:rFonts w:ascii="Calibri" w:hAnsi="Calibri" w:cs="Calibri"/>
          <w:color w:val="000000" w:themeColor="text1"/>
        </w:rPr>
        <w:t xml:space="preserve"> </w:t>
      </w:r>
      <w:r w:rsidR="00E504C3" w:rsidRPr="006C5593">
        <w:rPr>
          <w:rFonts w:ascii="Calibri" w:hAnsi="Calibri" w:cs="Calibri"/>
          <w:color w:val="000000" w:themeColor="text1"/>
        </w:rPr>
        <w:t>C</w:t>
      </w:r>
      <w:r w:rsidR="00081B66" w:rsidRPr="006C5593">
        <w:rPr>
          <w:rFonts w:ascii="Calibri" w:hAnsi="Calibri" w:cs="Calibri"/>
          <w:color w:val="000000" w:themeColor="text1"/>
        </w:rPr>
        <w:t>o-Operative</w:t>
      </w:r>
      <w:r w:rsidR="00C506D1" w:rsidRPr="006C5593">
        <w:rPr>
          <w:rFonts w:ascii="Calibri" w:hAnsi="Calibri" w:cs="Calibri"/>
          <w:color w:val="000000" w:themeColor="text1"/>
        </w:rPr>
        <w:t xml:space="preserve"> </w:t>
      </w:r>
      <w:r w:rsidR="00346E12" w:rsidRPr="006C5593">
        <w:rPr>
          <w:rFonts w:ascii="Calibri" w:hAnsi="Calibri" w:cs="Calibri"/>
          <w:color w:val="000000" w:themeColor="text1"/>
        </w:rPr>
        <w:t>Societies</w:t>
      </w:r>
      <w:r w:rsidR="00A7174C" w:rsidRPr="006C5593">
        <w:rPr>
          <w:rFonts w:ascii="Calibri" w:hAnsi="Calibri" w:cs="Calibri"/>
          <w:color w:val="000000" w:themeColor="text1"/>
        </w:rPr>
        <w:t xml:space="preserve"> Act 196</w:t>
      </w:r>
      <w:r w:rsidR="00A7174C" w:rsidRPr="006C5593">
        <w:rPr>
          <w:rFonts w:ascii="Calibri" w:hAnsi="Calibri" w:cs="Calibri"/>
          <w:color w:val="000000" w:themeColor="text1"/>
          <w:lang w:val="en-US"/>
        </w:rPr>
        <w:t>0</w:t>
      </w:r>
      <w:r w:rsidR="00654C4E" w:rsidRPr="006C5593">
        <w:rPr>
          <w:rFonts w:ascii="Calibri" w:hAnsi="Calibri" w:cs="Calibri"/>
          <w:color w:val="000000" w:themeColor="text1"/>
        </w:rPr>
        <w:t>, under</w:t>
      </w:r>
      <w:r w:rsidR="00965617" w:rsidRPr="006C5593">
        <w:rPr>
          <w:rFonts w:ascii="Calibri" w:hAnsi="Calibri" w:cs="Calibri"/>
          <w:color w:val="000000" w:themeColor="text1"/>
        </w:rPr>
        <w:t xml:space="preserve"> Registration</w:t>
      </w:r>
      <w:r w:rsidR="00A7174C" w:rsidRPr="006C5593">
        <w:rPr>
          <w:rFonts w:ascii="Calibri" w:hAnsi="Calibri" w:cs="Calibri"/>
          <w:color w:val="000000" w:themeColor="text1"/>
          <w:lang w:val="en-US"/>
        </w:rPr>
        <w:t xml:space="preserve"> No PNA/PNA(4)/HSG/(TC)/</w:t>
      </w:r>
      <w:r w:rsidR="00C506D1" w:rsidRPr="006C5593">
        <w:rPr>
          <w:rFonts w:ascii="Calibri" w:hAnsi="Calibri" w:cs="Calibri"/>
          <w:color w:val="000000" w:themeColor="text1"/>
        </w:rPr>
        <w:t xml:space="preserve"> 17450/2016-2017 </w:t>
      </w:r>
      <w:r w:rsidR="00346E12" w:rsidRPr="006C5593">
        <w:rPr>
          <w:rFonts w:ascii="Calibri" w:hAnsi="Calibri" w:cs="Calibri"/>
          <w:color w:val="000000" w:themeColor="text1"/>
        </w:rPr>
        <w:t>dated 20/4/2016 and having</w:t>
      </w:r>
      <w:r w:rsidR="0062137B" w:rsidRPr="006C5593">
        <w:rPr>
          <w:rFonts w:ascii="Calibri" w:hAnsi="Calibri" w:cs="Calibri"/>
          <w:color w:val="000000" w:themeColor="text1"/>
        </w:rPr>
        <w:t xml:space="preserve"> i</w:t>
      </w:r>
      <w:r w:rsidR="00346E12" w:rsidRPr="006C5593">
        <w:rPr>
          <w:rFonts w:ascii="Calibri" w:hAnsi="Calibri" w:cs="Calibri"/>
          <w:color w:val="000000" w:themeColor="text1"/>
        </w:rPr>
        <w:t xml:space="preserve">ts </w:t>
      </w:r>
      <w:r w:rsidR="00FC5408" w:rsidRPr="006C5593">
        <w:rPr>
          <w:rFonts w:ascii="Calibri" w:hAnsi="Calibri" w:cs="Calibri"/>
          <w:color w:val="000000" w:themeColor="text1"/>
        </w:rPr>
        <w:t>registered</w:t>
      </w:r>
      <w:r w:rsidR="00346E12" w:rsidRPr="006C5593">
        <w:rPr>
          <w:rFonts w:ascii="Calibri" w:hAnsi="Calibri" w:cs="Calibri"/>
          <w:color w:val="000000" w:themeColor="text1"/>
        </w:rPr>
        <w:t xml:space="preserve"> </w:t>
      </w:r>
      <w:r w:rsidR="00363EAC" w:rsidRPr="006C5593">
        <w:rPr>
          <w:rFonts w:ascii="Calibri" w:hAnsi="Calibri" w:cs="Calibri"/>
          <w:color w:val="000000" w:themeColor="text1"/>
        </w:rPr>
        <w:t>address</w:t>
      </w:r>
      <w:r w:rsidR="00346E12" w:rsidRPr="006C5593">
        <w:rPr>
          <w:rFonts w:ascii="Calibri" w:hAnsi="Calibri" w:cs="Calibri"/>
          <w:color w:val="000000" w:themeColor="text1"/>
        </w:rPr>
        <w:t xml:space="preserve"> at S.No.125/5/9, 125/6/2, 125/7, 125/12, </w:t>
      </w:r>
      <w:proofErr w:type="spellStart"/>
      <w:r w:rsidR="00346E12" w:rsidRPr="006C5593">
        <w:rPr>
          <w:rFonts w:ascii="Calibri" w:hAnsi="Calibri" w:cs="Calibri"/>
          <w:color w:val="000000" w:themeColor="text1"/>
        </w:rPr>
        <w:t>Dhayari</w:t>
      </w:r>
      <w:proofErr w:type="spellEnd"/>
      <w:r w:rsidR="00346E12" w:rsidRPr="006C5593">
        <w:rPr>
          <w:rFonts w:ascii="Calibri" w:hAnsi="Calibri" w:cs="Calibri"/>
          <w:color w:val="000000" w:themeColor="text1"/>
        </w:rPr>
        <w:t>,</w:t>
      </w:r>
      <w:r w:rsidR="00A7174C" w:rsidRPr="006C5593">
        <w:rPr>
          <w:rFonts w:ascii="Calibri" w:hAnsi="Calibri" w:cs="Calibri"/>
          <w:color w:val="000000" w:themeColor="text1"/>
          <w:lang w:val="en-US"/>
        </w:rPr>
        <w:t xml:space="preserve"> </w:t>
      </w:r>
      <w:r w:rsidR="00346E12" w:rsidRPr="006C5593">
        <w:rPr>
          <w:rFonts w:ascii="Calibri" w:hAnsi="Calibri" w:cs="Calibri"/>
          <w:color w:val="000000" w:themeColor="text1"/>
        </w:rPr>
        <w:t>Pune</w:t>
      </w:r>
      <w:r w:rsidR="0062137B" w:rsidRPr="006C5593">
        <w:rPr>
          <w:rFonts w:ascii="Calibri" w:hAnsi="Calibri" w:cs="Calibri"/>
          <w:color w:val="000000" w:themeColor="text1"/>
        </w:rPr>
        <w:t xml:space="preserve"> </w:t>
      </w:r>
      <w:r w:rsidR="00AC52D2" w:rsidRPr="006C5593">
        <w:rPr>
          <w:rFonts w:ascii="Calibri" w:hAnsi="Calibri" w:cs="Calibri"/>
          <w:color w:val="000000" w:themeColor="text1"/>
        </w:rPr>
        <w:t>–</w:t>
      </w:r>
      <w:r w:rsidR="0062137B" w:rsidRPr="006C5593">
        <w:rPr>
          <w:rFonts w:ascii="Calibri" w:hAnsi="Calibri" w:cs="Calibri"/>
          <w:color w:val="000000" w:themeColor="text1"/>
        </w:rPr>
        <w:t xml:space="preserve"> 411</w:t>
      </w:r>
      <w:r w:rsidR="00346E12" w:rsidRPr="006C5593">
        <w:rPr>
          <w:rFonts w:ascii="Calibri" w:hAnsi="Calibri" w:cs="Calibri"/>
          <w:color w:val="000000" w:themeColor="text1"/>
        </w:rPr>
        <w:t>041</w:t>
      </w:r>
      <w:r w:rsidRPr="006C5593">
        <w:rPr>
          <w:rFonts w:ascii="Calibri" w:hAnsi="Calibri" w:cs="Calibri"/>
          <w:color w:val="000000" w:themeColor="text1"/>
          <w:lang w:val="en-US"/>
        </w:rPr>
        <w:t>)</w:t>
      </w:r>
      <w:r w:rsidR="00AC52D2" w:rsidRPr="006C5593">
        <w:rPr>
          <w:rFonts w:ascii="Calibri" w:hAnsi="Calibri" w:cs="Calibri"/>
          <w:color w:val="000000" w:themeColor="text1"/>
          <w:lang w:val="en-US"/>
        </w:rPr>
        <w:t xml:space="preserve">. </w:t>
      </w:r>
      <w:r w:rsidRPr="006C5593">
        <w:rPr>
          <w:rFonts w:ascii="Calibri" w:hAnsi="Calibri" w:cs="Calibri"/>
          <w:color w:val="000000" w:themeColor="text1"/>
          <w:lang w:val="en-US"/>
        </w:rPr>
        <w:t xml:space="preserve"> </w:t>
      </w:r>
      <w:r w:rsidR="00817A3D" w:rsidRPr="006C5593">
        <w:rPr>
          <w:rFonts w:ascii="Calibri" w:hAnsi="Calibri" w:cs="Calibri"/>
          <w:color w:val="000000" w:themeColor="text1"/>
          <w:lang w:val="en-US"/>
        </w:rPr>
        <w:t>And it</w:t>
      </w:r>
      <w:r w:rsidR="00AC52D2" w:rsidRPr="006C5593">
        <w:rPr>
          <w:rFonts w:ascii="Calibri" w:hAnsi="Calibri" w:cs="Calibri"/>
          <w:color w:val="000000" w:themeColor="text1"/>
          <w:lang w:val="en-US"/>
        </w:rPr>
        <w:t xml:space="preserve"> is </w:t>
      </w:r>
      <w:r w:rsidR="003462ED" w:rsidRPr="006C5593">
        <w:rPr>
          <w:rFonts w:ascii="Calibri" w:hAnsi="Calibri" w:cs="Calibri"/>
          <w:color w:val="000000" w:themeColor="text1"/>
        </w:rPr>
        <w:t>represented</w:t>
      </w:r>
      <w:r w:rsidR="0074746E" w:rsidRPr="006C5593">
        <w:rPr>
          <w:rFonts w:ascii="Calibri" w:hAnsi="Calibri" w:cs="Calibri"/>
          <w:color w:val="000000" w:themeColor="text1"/>
        </w:rPr>
        <w:t xml:space="preserve"> by its Chairman and Secretary respectively,</w:t>
      </w:r>
    </w:p>
    <w:p w:rsidR="00346E12" w:rsidRPr="006C5593" w:rsidRDefault="00346E12" w:rsidP="0048099F">
      <w:pPr>
        <w:pStyle w:val="BodyText"/>
        <w:numPr>
          <w:ilvl w:val="0"/>
          <w:numId w:val="6"/>
        </w:numPr>
        <w:spacing w:line="276" w:lineRule="auto"/>
        <w:jc w:val="left"/>
        <w:rPr>
          <w:rFonts w:ascii="Calibri" w:hAnsi="Calibri" w:cs="Calibri"/>
          <w:b/>
          <w:bCs/>
          <w:color w:val="000000" w:themeColor="text1"/>
        </w:rPr>
      </w:pPr>
      <w:r w:rsidRPr="006C5593">
        <w:rPr>
          <w:rFonts w:ascii="Calibri" w:hAnsi="Calibri" w:cs="Calibri"/>
          <w:b/>
          <w:bCs/>
          <w:color w:val="000000" w:themeColor="text1"/>
        </w:rPr>
        <w:t xml:space="preserve">Mr. </w:t>
      </w:r>
      <w:r w:rsidR="009D1071" w:rsidRPr="006C5593">
        <w:rPr>
          <w:rFonts w:ascii="Calibri" w:hAnsi="Calibri" w:cs="Calibri"/>
          <w:b/>
          <w:bCs/>
          <w:color w:val="000000" w:themeColor="text1"/>
        </w:rPr>
        <w:t>Santosh Munde</w:t>
      </w:r>
    </w:p>
    <w:p w:rsidR="00346E12" w:rsidRPr="006C5593" w:rsidRDefault="00D14479" w:rsidP="0048099F">
      <w:pPr>
        <w:pStyle w:val="BodyText"/>
        <w:spacing w:line="276" w:lineRule="auto"/>
        <w:ind w:firstLine="360"/>
        <w:jc w:val="left"/>
        <w:rPr>
          <w:rFonts w:ascii="Calibri" w:hAnsi="Calibri" w:cs="Calibri"/>
          <w:color w:val="000000" w:themeColor="text1"/>
          <w:lang w:val="en-US"/>
        </w:rPr>
      </w:pPr>
      <w:r w:rsidRPr="006C5593">
        <w:rPr>
          <w:rFonts w:ascii="Calibri" w:hAnsi="Calibri" w:cs="Calibri"/>
          <w:color w:val="000000" w:themeColor="text1"/>
        </w:rPr>
        <w:t>Age</w:t>
      </w:r>
      <w:ins w:id="1" w:author="Comp" w:date="2017-04-25T20:55:00Z">
        <w:r w:rsidR="004A113C" w:rsidRPr="006C5593">
          <w:rPr>
            <w:rFonts w:ascii="Calibri" w:hAnsi="Calibri" w:cs="Calibri"/>
            <w:color w:val="000000" w:themeColor="text1"/>
            <w:lang w:val="en-US"/>
          </w:rPr>
          <w:t>: ____</w:t>
        </w:r>
      </w:ins>
      <w:r w:rsidRPr="006C5593">
        <w:rPr>
          <w:rFonts w:ascii="Calibri" w:hAnsi="Calibri" w:cs="Calibri"/>
          <w:color w:val="000000" w:themeColor="text1"/>
        </w:rPr>
        <w:t xml:space="preserve"> </w:t>
      </w:r>
      <w:r w:rsidR="00346E12" w:rsidRPr="006C5593">
        <w:rPr>
          <w:rFonts w:ascii="Calibri" w:hAnsi="Calibri" w:cs="Calibri"/>
          <w:color w:val="000000" w:themeColor="text1"/>
        </w:rPr>
        <w:t>Years, Occu</w:t>
      </w:r>
      <w:r w:rsidRPr="006C5593">
        <w:rPr>
          <w:rFonts w:ascii="Calibri" w:hAnsi="Calibri" w:cs="Calibri"/>
          <w:color w:val="000000" w:themeColor="text1"/>
        </w:rPr>
        <w:t xml:space="preserve">pation :  </w:t>
      </w:r>
    </w:p>
    <w:p w:rsidR="00346E12" w:rsidRPr="006C5593" w:rsidRDefault="00D14479" w:rsidP="0048099F">
      <w:pPr>
        <w:pStyle w:val="BodyText"/>
        <w:spacing w:line="276" w:lineRule="auto"/>
        <w:ind w:firstLine="360"/>
        <w:jc w:val="left"/>
        <w:rPr>
          <w:rFonts w:ascii="Calibri" w:hAnsi="Calibri" w:cs="Calibri"/>
          <w:color w:val="000000" w:themeColor="text1"/>
          <w:lang w:val="en-US"/>
        </w:rPr>
      </w:pPr>
      <w:r w:rsidRPr="006C5593">
        <w:rPr>
          <w:rFonts w:ascii="Calibri" w:hAnsi="Calibri" w:cs="Calibri"/>
          <w:color w:val="000000" w:themeColor="text1"/>
        </w:rPr>
        <w:t xml:space="preserve">R/o. </w:t>
      </w:r>
    </w:p>
    <w:p w:rsidR="00346E12" w:rsidRPr="006C5593" w:rsidRDefault="00346E12" w:rsidP="0048099F">
      <w:pPr>
        <w:pStyle w:val="BodyText"/>
        <w:numPr>
          <w:ilvl w:val="0"/>
          <w:numId w:val="6"/>
        </w:numPr>
        <w:spacing w:line="276" w:lineRule="auto"/>
        <w:jc w:val="left"/>
        <w:rPr>
          <w:rFonts w:ascii="Calibri" w:hAnsi="Calibri" w:cs="Calibri"/>
          <w:b/>
          <w:bCs/>
          <w:color w:val="000000" w:themeColor="text1"/>
        </w:rPr>
      </w:pPr>
      <w:r w:rsidRPr="006C5593">
        <w:rPr>
          <w:rFonts w:ascii="Calibri" w:hAnsi="Calibri" w:cs="Calibri"/>
          <w:b/>
          <w:bCs/>
          <w:color w:val="000000" w:themeColor="text1"/>
        </w:rPr>
        <w:t xml:space="preserve">Mr. </w:t>
      </w:r>
      <w:r w:rsidR="009D1071" w:rsidRPr="006C5593">
        <w:rPr>
          <w:rFonts w:ascii="Calibri" w:hAnsi="Calibri" w:cs="Calibri"/>
          <w:b/>
          <w:bCs/>
          <w:color w:val="000000" w:themeColor="text1"/>
        </w:rPr>
        <w:t>Kuldeep Vaidya</w:t>
      </w:r>
    </w:p>
    <w:p w:rsidR="00346E12" w:rsidRPr="006C5593" w:rsidRDefault="00D14479" w:rsidP="0048099F">
      <w:pPr>
        <w:pStyle w:val="BodyText"/>
        <w:spacing w:line="276" w:lineRule="auto"/>
        <w:ind w:firstLine="360"/>
        <w:jc w:val="left"/>
        <w:rPr>
          <w:rFonts w:ascii="Calibri" w:hAnsi="Calibri" w:cs="Calibri"/>
          <w:color w:val="000000" w:themeColor="text1"/>
          <w:lang w:val="en-US"/>
        </w:rPr>
      </w:pPr>
      <w:r w:rsidRPr="006C5593">
        <w:rPr>
          <w:rFonts w:ascii="Calibri" w:hAnsi="Calibri" w:cs="Calibri"/>
          <w:color w:val="000000" w:themeColor="text1"/>
        </w:rPr>
        <w:t xml:space="preserve">Age </w:t>
      </w:r>
      <w:r w:rsidR="00346E12" w:rsidRPr="006C5593">
        <w:rPr>
          <w:rFonts w:ascii="Calibri" w:hAnsi="Calibri" w:cs="Calibri"/>
          <w:color w:val="000000" w:themeColor="text1"/>
        </w:rPr>
        <w:t>Years, Occu</w:t>
      </w:r>
      <w:r w:rsidRPr="006C5593">
        <w:rPr>
          <w:rFonts w:ascii="Calibri" w:hAnsi="Calibri" w:cs="Calibri"/>
          <w:color w:val="000000" w:themeColor="text1"/>
        </w:rPr>
        <w:t xml:space="preserve">pation :  </w:t>
      </w:r>
    </w:p>
    <w:p w:rsidR="00346E12" w:rsidRPr="006C5593" w:rsidRDefault="00D14479" w:rsidP="0048099F">
      <w:pPr>
        <w:pStyle w:val="BodyText"/>
        <w:spacing w:line="276" w:lineRule="auto"/>
        <w:ind w:firstLine="360"/>
        <w:jc w:val="left"/>
        <w:rPr>
          <w:rFonts w:ascii="Calibri" w:hAnsi="Calibri" w:cs="Calibri"/>
          <w:color w:val="000000" w:themeColor="text1"/>
          <w:lang w:val="en-US"/>
        </w:rPr>
      </w:pPr>
      <w:r w:rsidRPr="006C5593">
        <w:rPr>
          <w:rFonts w:ascii="Calibri" w:hAnsi="Calibri" w:cs="Calibri"/>
          <w:color w:val="000000" w:themeColor="text1"/>
        </w:rPr>
        <w:t xml:space="preserve">R/o. </w:t>
      </w:r>
    </w:p>
    <w:p w:rsidR="00346E12" w:rsidRPr="006C5593" w:rsidRDefault="00346E12" w:rsidP="00346E12">
      <w:pPr>
        <w:pStyle w:val="BodyText"/>
        <w:spacing w:line="276" w:lineRule="auto"/>
        <w:ind w:firstLine="720"/>
        <w:rPr>
          <w:rFonts w:ascii="Calibri" w:hAnsi="Calibri" w:cs="Calibri"/>
          <w:b/>
          <w:color w:val="000000" w:themeColor="text1"/>
        </w:rPr>
      </w:pPr>
    </w:p>
    <w:p w:rsidR="00346E12" w:rsidRPr="006C5593" w:rsidRDefault="00346E12" w:rsidP="0015038C">
      <w:pPr>
        <w:pStyle w:val="BodyText"/>
        <w:spacing w:line="276" w:lineRule="auto"/>
        <w:rPr>
          <w:rFonts w:ascii="Calibri" w:hAnsi="Calibri" w:cs="Calibri"/>
          <w:color w:val="000000" w:themeColor="text1"/>
        </w:rPr>
      </w:pPr>
      <w:r w:rsidRPr="006C5593">
        <w:rPr>
          <w:rFonts w:ascii="Calibri" w:hAnsi="Calibri" w:cs="Calibri"/>
          <w:color w:val="000000" w:themeColor="text1"/>
        </w:rPr>
        <w:t xml:space="preserve">Hereinafter called and referred to as </w:t>
      </w:r>
      <w:r w:rsidRPr="006C5593">
        <w:rPr>
          <w:rFonts w:ascii="Calibri" w:hAnsi="Calibri" w:cs="Calibri"/>
          <w:b/>
          <w:color w:val="000000" w:themeColor="text1"/>
        </w:rPr>
        <w:t>"</w:t>
      </w:r>
      <w:r w:rsidR="0015038C" w:rsidRPr="006C5593">
        <w:rPr>
          <w:rFonts w:ascii="Calibri" w:hAnsi="Calibri" w:cs="Calibri"/>
          <w:b/>
          <w:color w:val="000000" w:themeColor="text1"/>
        </w:rPr>
        <w:t xml:space="preserve">SAI AVISHKAR </w:t>
      </w:r>
      <w:r w:rsidR="00594CB4" w:rsidRPr="006C5593">
        <w:rPr>
          <w:rFonts w:ascii="Calibri" w:hAnsi="Calibri" w:cs="Calibri"/>
          <w:b/>
          <w:color w:val="000000" w:themeColor="text1"/>
          <w:lang w:val="en-US"/>
        </w:rPr>
        <w:t>CHS</w:t>
      </w:r>
      <w:r w:rsidR="00AA4240" w:rsidRPr="006C5593">
        <w:rPr>
          <w:rFonts w:ascii="Calibri" w:hAnsi="Calibri" w:cs="Calibri"/>
          <w:b/>
          <w:color w:val="000000" w:themeColor="text1"/>
        </w:rPr>
        <w:t>”</w:t>
      </w:r>
      <w:r w:rsidRPr="006C5593">
        <w:rPr>
          <w:rFonts w:ascii="Calibri" w:hAnsi="Calibri" w:cs="Calibri"/>
          <w:color w:val="000000" w:themeColor="text1"/>
        </w:rPr>
        <w:t xml:space="preserve"> (which expression unless repugnant to the context or meaning thereof shall mean and include its successors, administrators and</w:t>
      </w:r>
      <w:r w:rsidR="004A113C" w:rsidRPr="006C5593">
        <w:rPr>
          <w:rFonts w:ascii="Calibri" w:hAnsi="Calibri" w:cs="Calibri"/>
          <w:color w:val="000000" w:themeColor="text1"/>
          <w:lang w:val="en-US"/>
        </w:rPr>
        <w:t xml:space="preserve"> permitted</w:t>
      </w:r>
      <w:r w:rsidRPr="006C5593">
        <w:rPr>
          <w:rFonts w:ascii="Calibri" w:hAnsi="Calibri" w:cs="Calibri"/>
          <w:color w:val="000000" w:themeColor="text1"/>
        </w:rPr>
        <w:t xml:space="preserve"> assigns)</w:t>
      </w:r>
    </w:p>
    <w:p w:rsidR="00DF506D" w:rsidRPr="006C5593" w:rsidRDefault="00DF506D" w:rsidP="0015038C">
      <w:pPr>
        <w:pStyle w:val="BodyText"/>
        <w:spacing w:line="276" w:lineRule="auto"/>
        <w:rPr>
          <w:rFonts w:ascii="Calibri" w:hAnsi="Calibri" w:cs="Calibri"/>
          <w:b/>
          <w:color w:val="000000" w:themeColor="text1"/>
        </w:rPr>
      </w:pPr>
    </w:p>
    <w:p w:rsidR="00346E12" w:rsidRPr="006C5593" w:rsidRDefault="00346E12" w:rsidP="00346E12">
      <w:pPr>
        <w:jc w:val="both"/>
        <w:rPr>
          <w:rFonts w:cs="Calibri"/>
          <w:b/>
          <w:color w:val="000000" w:themeColor="text1"/>
          <w:sz w:val="24"/>
          <w:szCs w:val="24"/>
          <w:u w:val="single"/>
        </w:rPr>
      </w:pPr>
      <w:r w:rsidRPr="006C5593">
        <w:rPr>
          <w:rFonts w:cs="Calibri"/>
          <w:color w:val="000000" w:themeColor="text1"/>
          <w:sz w:val="24"/>
          <w:szCs w:val="24"/>
        </w:rPr>
        <w:tab/>
      </w:r>
      <w:r w:rsidRPr="006C5593">
        <w:rPr>
          <w:rFonts w:cs="Calibri"/>
          <w:color w:val="000000" w:themeColor="text1"/>
          <w:sz w:val="24"/>
          <w:szCs w:val="24"/>
        </w:rPr>
        <w:tab/>
      </w:r>
      <w:r w:rsidRPr="006C5593">
        <w:rPr>
          <w:rFonts w:cs="Calibri"/>
          <w:color w:val="000000" w:themeColor="text1"/>
          <w:sz w:val="24"/>
          <w:szCs w:val="24"/>
        </w:rPr>
        <w:tab/>
        <w:t xml:space="preserve">       </w:t>
      </w:r>
      <w:r w:rsidR="00C43089" w:rsidRPr="006C5593">
        <w:rPr>
          <w:rFonts w:cs="Calibri"/>
          <w:color w:val="000000" w:themeColor="text1"/>
          <w:sz w:val="24"/>
          <w:szCs w:val="24"/>
        </w:rPr>
        <w:t>{</w:t>
      </w:r>
      <w:r w:rsidRPr="006C5593">
        <w:rPr>
          <w:rFonts w:cs="Calibri"/>
          <w:b/>
          <w:color w:val="000000" w:themeColor="text1"/>
          <w:sz w:val="24"/>
          <w:szCs w:val="24"/>
          <w:u w:val="single"/>
        </w:rPr>
        <w:t>PARTY OF THE FIRST PART</w:t>
      </w:r>
      <w:r w:rsidR="00C43089" w:rsidRPr="006C5593">
        <w:rPr>
          <w:rFonts w:cs="Calibri"/>
          <w:b/>
          <w:color w:val="000000" w:themeColor="text1"/>
          <w:sz w:val="24"/>
          <w:szCs w:val="24"/>
          <w:u w:val="single"/>
        </w:rPr>
        <w:t>}</w:t>
      </w:r>
    </w:p>
    <w:p w:rsidR="002801A4" w:rsidRPr="006C5593" w:rsidRDefault="00346E12" w:rsidP="00A618EF">
      <w:pPr>
        <w:pStyle w:val="Heading1"/>
        <w:pBdr>
          <w:bottom w:val="none" w:sz="0" w:space="0" w:color="auto"/>
        </w:pBdr>
        <w:spacing w:line="276" w:lineRule="auto"/>
        <w:rPr>
          <w:rFonts w:ascii="Calibri" w:hAnsi="Calibri" w:cs="Calibri"/>
          <w:b/>
          <w:color w:val="000000" w:themeColor="text1"/>
          <w:sz w:val="24"/>
          <w:szCs w:val="24"/>
        </w:rPr>
      </w:pPr>
      <w:r w:rsidRPr="006C5593">
        <w:rPr>
          <w:rFonts w:ascii="Calibri" w:hAnsi="Calibri" w:cs="Calibri"/>
          <w:b/>
          <w:color w:val="000000" w:themeColor="text1"/>
          <w:sz w:val="24"/>
          <w:szCs w:val="24"/>
        </w:rPr>
        <w:t>AND</w:t>
      </w:r>
    </w:p>
    <w:p w:rsidR="00346E12" w:rsidRPr="006C5593" w:rsidRDefault="009A4B2B" w:rsidP="0048099F">
      <w:pPr>
        <w:pStyle w:val="BodyText"/>
        <w:spacing w:line="276" w:lineRule="auto"/>
        <w:jc w:val="left"/>
        <w:rPr>
          <w:rFonts w:ascii="Calibri" w:hAnsi="Calibri" w:cs="Calibri"/>
          <w:b/>
          <w:color w:val="000000" w:themeColor="text1"/>
        </w:rPr>
      </w:pPr>
      <w:r w:rsidRPr="006C5593">
        <w:rPr>
          <w:rFonts w:ascii="Calibri" w:hAnsi="Calibri" w:cs="Calibri"/>
          <w:b/>
          <w:color w:val="000000" w:themeColor="text1"/>
        </w:rPr>
        <w:t xml:space="preserve">B} </w:t>
      </w:r>
      <w:r w:rsidR="00346E12" w:rsidRPr="006C5593">
        <w:rPr>
          <w:rFonts w:ascii="Calibri" w:hAnsi="Calibri" w:cs="Calibri"/>
          <w:b/>
          <w:color w:val="000000" w:themeColor="text1"/>
        </w:rPr>
        <w:t>SUYOG ANJANI AVISHKAR ASSOCIATES</w:t>
      </w:r>
    </w:p>
    <w:p w:rsidR="00346E12" w:rsidRPr="006C5593" w:rsidRDefault="00346E12" w:rsidP="009E025A">
      <w:pPr>
        <w:pStyle w:val="BodyText"/>
        <w:spacing w:line="276" w:lineRule="auto"/>
        <w:rPr>
          <w:rFonts w:ascii="Calibri" w:hAnsi="Calibri" w:cs="Calibri"/>
          <w:color w:val="000000" w:themeColor="text1"/>
        </w:rPr>
      </w:pPr>
      <w:r w:rsidRPr="006C5593">
        <w:rPr>
          <w:rFonts w:ascii="Calibri" w:hAnsi="Calibri" w:cs="Calibri"/>
          <w:color w:val="000000" w:themeColor="text1"/>
        </w:rPr>
        <w:t>(Developer of SAI AVISHKAR Project)</w:t>
      </w:r>
    </w:p>
    <w:p w:rsidR="00346E12" w:rsidRPr="006C5593" w:rsidRDefault="00346E12" w:rsidP="009E025A">
      <w:pPr>
        <w:pStyle w:val="BodyText"/>
        <w:spacing w:line="276" w:lineRule="auto"/>
        <w:rPr>
          <w:rFonts w:ascii="Calibri" w:hAnsi="Calibri" w:cs="Calibri"/>
          <w:color w:val="000000" w:themeColor="text1"/>
        </w:rPr>
      </w:pPr>
      <w:r w:rsidRPr="006C5593">
        <w:rPr>
          <w:rFonts w:ascii="Calibri" w:hAnsi="Calibri" w:cs="Calibri"/>
          <w:color w:val="000000" w:themeColor="text1"/>
        </w:rPr>
        <w:t xml:space="preserve">Office/At - 1205/3/3, </w:t>
      </w:r>
      <w:proofErr w:type="spellStart"/>
      <w:r w:rsidRPr="006C5593">
        <w:rPr>
          <w:rFonts w:ascii="Calibri" w:hAnsi="Calibri" w:cs="Calibri"/>
          <w:color w:val="000000" w:themeColor="text1"/>
        </w:rPr>
        <w:t>J.M.Road</w:t>
      </w:r>
      <w:proofErr w:type="spellEnd"/>
      <w:r w:rsidRPr="006C5593">
        <w:rPr>
          <w:rFonts w:ascii="Calibri" w:hAnsi="Calibri" w:cs="Calibri"/>
          <w:color w:val="000000" w:themeColor="text1"/>
        </w:rPr>
        <w:t xml:space="preserve">, </w:t>
      </w:r>
      <w:proofErr w:type="spellStart"/>
      <w:r w:rsidRPr="006C5593">
        <w:rPr>
          <w:rFonts w:ascii="Calibri" w:hAnsi="Calibri" w:cs="Calibri"/>
          <w:color w:val="000000" w:themeColor="text1"/>
        </w:rPr>
        <w:t>Shivaji</w:t>
      </w:r>
      <w:proofErr w:type="spellEnd"/>
      <w:r w:rsidRPr="006C5593">
        <w:rPr>
          <w:rFonts w:ascii="Calibri" w:hAnsi="Calibri" w:cs="Calibri"/>
          <w:color w:val="000000" w:themeColor="text1"/>
        </w:rPr>
        <w:t xml:space="preserve"> Nagar, Pune:- 411 004</w:t>
      </w:r>
    </w:p>
    <w:p w:rsidR="00346E12" w:rsidRPr="006C5593" w:rsidRDefault="00346E12" w:rsidP="009E025A">
      <w:pPr>
        <w:pStyle w:val="BodyText"/>
        <w:spacing w:line="276" w:lineRule="auto"/>
        <w:rPr>
          <w:rFonts w:ascii="Calibri" w:hAnsi="Calibri" w:cs="Calibri"/>
          <w:b/>
          <w:color w:val="000000" w:themeColor="text1"/>
        </w:rPr>
      </w:pPr>
      <w:r w:rsidRPr="006C5593">
        <w:rPr>
          <w:rFonts w:ascii="Calibri" w:hAnsi="Calibri" w:cs="Calibri"/>
          <w:b/>
          <w:color w:val="000000" w:themeColor="text1"/>
        </w:rPr>
        <w:t>Through its Authorized Partners</w:t>
      </w:r>
    </w:p>
    <w:p w:rsidR="00346E12" w:rsidRPr="006C5593" w:rsidRDefault="00346E12" w:rsidP="009E025A">
      <w:pPr>
        <w:pStyle w:val="BodyText"/>
        <w:spacing w:line="276" w:lineRule="auto"/>
        <w:rPr>
          <w:rFonts w:ascii="Calibri" w:hAnsi="Calibri" w:cs="Calibri"/>
          <w:b/>
          <w:bCs/>
          <w:color w:val="000000" w:themeColor="text1"/>
        </w:rPr>
      </w:pPr>
      <w:r w:rsidRPr="006C5593">
        <w:rPr>
          <w:rFonts w:ascii="Calibri" w:hAnsi="Calibri" w:cs="Calibri"/>
          <w:b/>
          <w:bCs/>
          <w:color w:val="000000" w:themeColor="text1"/>
        </w:rPr>
        <w:t xml:space="preserve">Mr. </w:t>
      </w:r>
      <w:r w:rsidRPr="006C5593">
        <w:rPr>
          <w:rFonts w:ascii="Calibri" w:hAnsi="Calibri" w:cs="Calibri"/>
          <w:b/>
          <w:color w:val="000000" w:themeColor="text1"/>
        </w:rPr>
        <w:t>Raju Ramchandra Thakwani</w:t>
      </w:r>
    </w:p>
    <w:p w:rsidR="00346E12" w:rsidRPr="006C5593" w:rsidRDefault="00044E83" w:rsidP="009E025A">
      <w:pPr>
        <w:pStyle w:val="BodyText"/>
        <w:spacing w:line="276" w:lineRule="auto"/>
        <w:rPr>
          <w:rFonts w:ascii="Calibri" w:hAnsi="Calibri" w:cs="Calibri"/>
          <w:color w:val="000000" w:themeColor="text1"/>
        </w:rPr>
      </w:pPr>
      <w:r w:rsidRPr="006C5593">
        <w:rPr>
          <w:rFonts w:ascii="Calibri" w:hAnsi="Calibri" w:cs="Calibri"/>
          <w:color w:val="000000" w:themeColor="text1"/>
        </w:rPr>
        <w:t>Age</w:t>
      </w:r>
      <w:ins w:id="2" w:author="Comp" w:date="2017-04-25T20:55:00Z">
        <w:r w:rsidR="004A113C" w:rsidRPr="006C5593">
          <w:rPr>
            <w:rFonts w:ascii="Calibri" w:hAnsi="Calibri" w:cs="Calibri"/>
            <w:color w:val="000000" w:themeColor="text1"/>
            <w:lang w:val="en-US"/>
          </w:rPr>
          <w:t>: ______</w:t>
        </w:r>
      </w:ins>
      <w:r w:rsidRPr="006C5593">
        <w:rPr>
          <w:rFonts w:ascii="Calibri" w:hAnsi="Calibri" w:cs="Calibri"/>
          <w:color w:val="000000" w:themeColor="text1"/>
        </w:rPr>
        <w:t xml:space="preserve"> </w:t>
      </w:r>
      <w:r w:rsidR="00346E12" w:rsidRPr="006C5593">
        <w:rPr>
          <w:rFonts w:ascii="Calibri" w:hAnsi="Calibri" w:cs="Calibri"/>
          <w:color w:val="000000" w:themeColor="text1"/>
        </w:rPr>
        <w:t>Years, Occupation :  Business</w:t>
      </w:r>
    </w:p>
    <w:p w:rsidR="00346E12" w:rsidRPr="006C5593" w:rsidRDefault="00346E12" w:rsidP="009E025A">
      <w:pPr>
        <w:pStyle w:val="BodyText"/>
        <w:spacing w:line="276" w:lineRule="auto"/>
        <w:rPr>
          <w:rFonts w:ascii="Calibri" w:hAnsi="Calibri" w:cs="Calibri"/>
          <w:color w:val="000000" w:themeColor="text1"/>
        </w:rPr>
      </w:pPr>
      <w:r w:rsidRPr="006C5593">
        <w:rPr>
          <w:rFonts w:ascii="Calibri" w:hAnsi="Calibri" w:cs="Calibri"/>
          <w:color w:val="000000" w:themeColor="text1"/>
        </w:rPr>
        <w:t xml:space="preserve">Office/At - 1205/3/3, </w:t>
      </w:r>
      <w:proofErr w:type="spellStart"/>
      <w:r w:rsidRPr="006C5593">
        <w:rPr>
          <w:rFonts w:ascii="Calibri" w:hAnsi="Calibri" w:cs="Calibri"/>
          <w:color w:val="000000" w:themeColor="text1"/>
        </w:rPr>
        <w:t>J.M.Road</w:t>
      </w:r>
      <w:proofErr w:type="spellEnd"/>
      <w:r w:rsidRPr="006C5593">
        <w:rPr>
          <w:rFonts w:ascii="Calibri" w:hAnsi="Calibri" w:cs="Calibri"/>
          <w:color w:val="000000" w:themeColor="text1"/>
        </w:rPr>
        <w:t xml:space="preserve">, </w:t>
      </w:r>
      <w:proofErr w:type="spellStart"/>
      <w:r w:rsidRPr="006C5593">
        <w:rPr>
          <w:rFonts w:ascii="Calibri" w:hAnsi="Calibri" w:cs="Calibri"/>
          <w:color w:val="000000" w:themeColor="text1"/>
        </w:rPr>
        <w:t>Shivaji</w:t>
      </w:r>
      <w:proofErr w:type="spellEnd"/>
      <w:r w:rsidRPr="006C5593">
        <w:rPr>
          <w:rFonts w:ascii="Calibri" w:hAnsi="Calibri" w:cs="Calibri"/>
          <w:color w:val="000000" w:themeColor="text1"/>
        </w:rPr>
        <w:t xml:space="preserve"> Nagar, Pune:- 411 004</w:t>
      </w:r>
    </w:p>
    <w:p w:rsidR="007369E7" w:rsidRPr="006C5593" w:rsidRDefault="007369E7" w:rsidP="00214D93">
      <w:pPr>
        <w:jc w:val="center"/>
        <w:rPr>
          <w:rFonts w:cs="Calibri"/>
          <w:color w:val="000000" w:themeColor="text1"/>
          <w:sz w:val="24"/>
          <w:szCs w:val="24"/>
        </w:rPr>
      </w:pPr>
    </w:p>
    <w:p w:rsidR="00346E12" w:rsidRPr="006C5593" w:rsidRDefault="00346E12" w:rsidP="00346E12">
      <w:pPr>
        <w:jc w:val="both"/>
        <w:rPr>
          <w:rFonts w:cs="Calibri"/>
          <w:color w:val="000000" w:themeColor="text1"/>
          <w:sz w:val="24"/>
          <w:szCs w:val="24"/>
        </w:rPr>
      </w:pPr>
      <w:r w:rsidRPr="006C5593">
        <w:rPr>
          <w:rFonts w:cs="Calibri"/>
          <w:color w:val="000000" w:themeColor="text1"/>
          <w:sz w:val="24"/>
          <w:szCs w:val="24"/>
        </w:rPr>
        <w:t xml:space="preserve">Hereinafter called or referred to as the </w:t>
      </w:r>
      <w:r w:rsidR="00386288" w:rsidRPr="006C5593">
        <w:rPr>
          <w:rFonts w:cs="Calibri"/>
          <w:b/>
          <w:color w:val="000000" w:themeColor="text1"/>
          <w:sz w:val="24"/>
          <w:szCs w:val="24"/>
        </w:rPr>
        <w:t>“BUILDER/PROMOTER/DEVELOPER”</w:t>
      </w:r>
      <w:r w:rsidRPr="006C5593">
        <w:rPr>
          <w:rFonts w:cs="Calibri"/>
          <w:color w:val="000000" w:themeColor="text1"/>
          <w:sz w:val="24"/>
          <w:szCs w:val="24"/>
        </w:rPr>
        <w:t xml:space="preserve"> (which expression shall unless it be repugnant to the context or meaning thereof </w:t>
      </w:r>
      <w:r w:rsidR="004A113C" w:rsidRPr="006C5593">
        <w:rPr>
          <w:rFonts w:cs="Calibri"/>
          <w:color w:val="000000" w:themeColor="text1"/>
          <w:sz w:val="24"/>
          <w:szCs w:val="24"/>
        </w:rPr>
        <w:t xml:space="preserve">mean </w:t>
      </w:r>
      <w:r w:rsidRPr="006C5593">
        <w:rPr>
          <w:rFonts w:cs="Calibri"/>
          <w:color w:val="000000" w:themeColor="text1"/>
          <w:sz w:val="24"/>
          <w:szCs w:val="24"/>
        </w:rPr>
        <w:t>and include the said Partnership Firm its present and future Partners and also their respective heirs, executors, administrators, assigns and successors in business etc</w:t>
      </w:r>
      <w:r w:rsidR="007369E7" w:rsidRPr="006C5593">
        <w:rPr>
          <w:rFonts w:cs="Calibri"/>
          <w:color w:val="000000" w:themeColor="text1"/>
          <w:sz w:val="24"/>
          <w:szCs w:val="24"/>
        </w:rPr>
        <w:t>.</w:t>
      </w:r>
      <w:r w:rsidRPr="006C5593">
        <w:rPr>
          <w:rFonts w:cs="Calibri"/>
          <w:color w:val="000000" w:themeColor="text1"/>
          <w:sz w:val="24"/>
          <w:szCs w:val="24"/>
        </w:rPr>
        <w:t>)</w:t>
      </w:r>
    </w:p>
    <w:p w:rsidR="0016002E" w:rsidRPr="006C5593" w:rsidRDefault="006B353C" w:rsidP="00044E83">
      <w:pPr>
        <w:jc w:val="center"/>
        <w:rPr>
          <w:rFonts w:cs="Calibri"/>
          <w:b/>
          <w:color w:val="000000" w:themeColor="text1"/>
          <w:sz w:val="24"/>
          <w:szCs w:val="24"/>
          <w:u w:val="single"/>
        </w:rPr>
      </w:pPr>
      <w:r w:rsidRPr="006C5593">
        <w:rPr>
          <w:rFonts w:cs="Calibri"/>
          <w:b/>
          <w:color w:val="000000" w:themeColor="text1"/>
          <w:sz w:val="24"/>
          <w:szCs w:val="24"/>
          <w:u w:val="single"/>
        </w:rPr>
        <w:t>{</w:t>
      </w:r>
      <w:r w:rsidR="0016002E" w:rsidRPr="006C5593">
        <w:rPr>
          <w:rFonts w:cs="Calibri"/>
          <w:b/>
          <w:color w:val="000000" w:themeColor="text1"/>
          <w:sz w:val="24"/>
          <w:szCs w:val="24"/>
          <w:u w:val="single"/>
        </w:rPr>
        <w:t>PARTY OF THE SECOND PART</w:t>
      </w:r>
      <w:r w:rsidRPr="006C5593">
        <w:rPr>
          <w:rFonts w:cs="Calibri"/>
          <w:b/>
          <w:color w:val="000000" w:themeColor="text1"/>
          <w:sz w:val="24"/>
          <w:szCs w:val="24"/>
          <w:u w:val="single"/>
        </w:rPr>
        <w:t>}</w:t>
      </w:r>
    </w:p>
    <w:p w:rsidR="00081B66" w:rsidRPr="006C5593" w:rsidRDefault="00081B66" w:rsidP="00346E12">
      <w:pPr>
        <w:jc w:val="both"/>
        <w:rPr>
          <w:rFonts w:cs="Calibri"/>
          <w:b/>
          <w:color w:val="000000" w:themeColor="text1"/>
          <w:sz w:val="24"/>
          <w:szCs w:val="24"/>
        </w:rPr>
      </w:pPr>
      <w:r w:rsidRPr="006C5593">
        <w:rPr>
          <w:rFonts w:cs="Calibri"/>
          <w:b/>
          <w:color w:val="000000" w:themeColor="text1"/>
          <w:sz w:val="24"/>
          <w:szCs w:val="24"/>
        </w:rPr>
        <w:t xml:space="preserve">WHEREAS, the sole purpose of this Memorandum of Understanding is to encourage cooperation between </w:t>
      </w:r>
      <w:r w:rsidR="000F718E" w:rsidRPr="006C5593">
        <w:rPr>
          <w:rFonts w:cs="Calibri"/>
          <w:b/>
          <w:color w:val="000000" w:themeColor="text1"/>
          <w:sz w:val="24"/>
          <w:szCs w:val="24"/>
        </w:rPr>
        <w:t>party of the first part and party of the second part</w:t>
      </w:r>
      <w:r w:rsidR="00905A12" w:rsidRPr="006C5593">
        <w:rPr>
          <w:rFonts w:cs="Calibri"/>
          <w:b/>
          <w:color w:val="000000" w:themeColor="text1"/>
          <w:sz w:val="24"/>
          <w:szCs w:val="24"/>
        </w:rPr>
        <w:t>,</w:t>
      </w:r>
      <w:r w:rsidRPr="006C5593">
        <w:rPr>
          <w:rFonts w:cs="Calibri"/>
          <w:b/>
          <w:color w:val="000000" w:themeColor="text1"/>
          <w:sz w:val="24"/>
          <w:szCs w:val="24"/>
        </w:rPr>
        <w:t xml:space="preserve"> </w:t>
      </w:r>
      <w:r w:rsidR="00312851" w:rsidRPr="006C5593">
        <w:rPr>
          <w:rFonts w:cs="Calibri"/>
          <w:b/>
          <w:color w:val="000000" w:themeColor="text1"/>
          <w:sz w:val="24"/>
          <w:szCs w:val="24"/>
        </w:rPr>
        <w:t xml:space="preserve">post forming </w:t>
      </w:r>
      <w:r w:rsidR="0049772E" w:rsidRPr="006C5593">
        <w:rPr>
          <w:rFonts w:cs="Calibri"/>
          <w:b/>
          <w:color w:val="000000" w:themeColor="text1"/>
          <w:sz w:val="24"/>
          <w:szCs w:val="24"/>
        </w:rPr>
        <w:t xml:space="preserve">of </w:t>
      </w:r>
      <w:r w:rsidR="006E76F9" w:rsidRPr="006C5593">
        <w:rPr>
          <w:rFonts w:cs="Calibri"/>
          <w:b/>
          <w:color w:val="000000" w:themeColor="text1"/>
          <w:sz w:val="24"/>
          <w:szCs w:val="24"/>
        </w:rPr>
        <w:t>and hand</w:t>
      </w:r>
      <w:r w:rsidR="0089229B" w:rsidRPr="006C5593">
        <w:rPr>
          <w:rFonts w:cs="Calibri"/>
          <w:b/>
          <w:color w:val="000000" w:themeColor="text1"/>
          <w:sz w:val="24"/>
          <w:szCs w:val="24"/>
        </w:rPr>
        <w:t xml:space="preserve"> </w:t>
      </w:r>
      <w:r w:rsidR="009D1FA9" w:rsidRPr="006C5593">
        <w:rPr>
          <w:rFonts w:cs="Calibri"/>
          <w:b/>
          <w:color w:val="000000" w:themeColor="text1"/>
          <w:sz w:val="24"/>
          <w:szCs w:val="24"/>
        </w:rPr>
        <w:t>over</w:t>
      </w:r>
      <w:r w:rsidR="006E76F9" w:rsidRPr="006C5593">
        <w:rPr>
          <w:rFonts w:cs="Calibri"/>
          <w:b/>
          <w:color w:val="000000" w:themeColor="text1"/>
          <w:sz w:val="24"/>
          <w:szCs w:val="24"/>
        </w:rPr>
        <w:t xml:space="preserve"> of </w:t>
      </w:r>
      <w:r w:rsidR="00312851" w:rsidRPr="006C5593">
        <w:rPr>
          <w:rFonts w:cs="Calibri"/>
          <w:b/>
          <w:color w:val="000000" w:themeColor="text1"/>
          <w:sz w:val="24"/>
          <w:szCs w:val="24"/>
        </w:rPr>
        <w:t xml:space="preserve">co-op housing society </w:t>
      </w:r>
      <w:r w:rsidRPr="006C5593">
        <w:rPr>
          <w:rFonts w:cs="Calibri"/>
          <w:b/>
          <w:color w:val="000000" w:themeColor="text1"/>
          <w:sz w:val="24"/>
          <w:szCs w:val="24"/>
        </w:rPr>
        <w:t xml:space="preserve">and to further detail the separate and distinct </w:t>
      </w:r>
      <w:r w:rsidR="00DF506D" w:rsidRPr="006C5593">
        <w:rPr>
          <w:rFonts w:cs="Calibri"/>
          <w:b/>
          <w:color w:val="000000" w:themeColor="text1"/>
          <w:sz w:val="24"/>
          <w:szCs w:val="24"/>
        </w:rPr>
        <w:t xml:space="preserve">scope of cooperation of each party; </w:t>
      </w:r>
    </w:p>
    <w:p w:rsidR="00A65841" w:rsidRPr="006C5593" w:rsidRDefault="00A65841" w:rsidP="00346E12">
      <w:pPr>
        <w:jc w:val="both"/>
        <w:rPr>
          <w:b/>
          <w:color w:val="000000" w:themeColor="text1"/>
          <w:sz w:val="24"/>
          <w:szCs w:val="24"/>
        </w:rPr>
      </w:pPr>
      <w:r w:rsidRPr="006C5593">
        <w:rPr>
          <w:b/>
          <w:color w:val="000000" w:themeColor="text1"/>
          <w:sz w:val="24"/>
          <w:szCs w:val="24"/>
        </w:rPr>
        <w:t xml:space="preserve">Therefore, </w:t>
      </w:r>
      <w:r w:rsidR="00312851" w:rsidRPr="006C5593">
        <w:rPr>
          <w:b/>
          <w:color w:val="000000" w:themeColor="text1"/>
          <w:sz w:val="24"/>
          <w:szCs w:val="24"/>
        </w:rPr>
        <w:t xml:space="preserve">Sai </w:t>
      </w:r>
      <w:proofErr w:type="spellStart"/>
      <w:r w:rsidR="00312851" w:rsidRPr="006C5593">
        <w:rPr>
          <w:b/>
          <w:color w:val="000000" w:themeColor="text1"/>
          <w:sz w:val="24"/>
          <w:szCs w:val="24"/>
        </w:rPr>
        <w:t>Avishkar</w:t>
      </w:r>
      <w:proofErr w:type="spellEnd"/>
      <w:r w:rsidR="00312851" w:rsidRPr="006C5593">
        <w:rPr>
          <w:b/>
          <w:color w:val="000000" w:themeColor="text1"/>
          <w:sz w:val="24"/>
          <w:szCs w:val="24"/>
        </w:rPr>
        <w:t xml:space="preserve"> </w:t>
      </w:r>
      <w:proofErr w:type="spellStart"/>
      <w:r w:rsidR="00312851" w:rsidRPr="006C5593">
        <w:rPr>
          <w:b/>
          <w:color w:val="000000" w:themeColor="text1"/>
          <w:sz w:val="24"/>
          <w:szCs w:val="24"/>
        </w:rPr>
        <w:t>Co-OP</w:t>
      </w:r>
      <w:proofErr w:type="spellEnd"/>
      <w:r w:rsidR="00312851" w:rsidRPr="006C5593">
        <w:rPr>
          <w:b/>
          <w:color w:val="000000" w:themeColor="text1"/>
          <w:sz w:val="24"/>
          <w:szCs w:val="24"/>
        </w:rPr>
        <w:t xml:space="preserve"> Housing Society and </w:t>
      </w:r>
      <w:proofErr w:type="spellStart"/>
      <w:r w:rsidR="00312851" w:rsidRPr="006C5593">
        <w:rPr>
          <w:b/>
          <w:color w:val="000000" w:themeColor="text1"/>
          <w:sz w:val="24"/>
          <w:szCs w:val="24"/>
        </w:rPr>
        <w:t>Suyog</w:t>
      </w:r>
      <w:proofErr w:type="spellEnd"/>
      <w:r w:rsidR="00312851" w:rsidRPr="006C5593">
        <w:rPr>
          <w:b/>
          <w:color w:val="000000" w:themeColor="text1"/>
          <w:sz w:val="24"/>
          <w:szCs w:val="24"/>
        </w:rPr>
        <w:t xml:space="preserve"> </w:t>
      </w:r>
      <w:proofErr w:type="spellStart"/>
      <w:r w:rsidR="00312851" w:rsidRPr="006C5593">
        <w:rPr>
          <w:b/>
          <w:color w:val="000000" w:themeColor="text1"/>
          <w:sz w:val="24"/>
          <w:szCs w:val="24"/>
        </w:rPr>
        <w:t>Anjani</w:t>
      </w:r>
      <w:proofErr w:type="spellEnd"/>
      <w:r w:rsidR="00312851" w:rsidRPr="006C5593">
        <w:rPr>
          <w:b/>
          <w:color w:val="000000" w:themeColor="text1"/>
          <w:sz w:val="24"/>
          <w:szCs w:val="24"/>
        </w:rPr>
        <w:t xml:space="preserve"> </w:t>
      </w:r>
      <w:proofErr w:type="spellStart"/>
      <w:r w:rsidR="00312851" w:rsidRPr="006C5593">
        <w:rPr>
          <w:b/>
          <w:color w:val="000000" w:themeColor="text1"/>
          <w:sz w:val="24"/>
          <w:szCs w:val="24"/>
        </w:rPr>
        <w:t>Avishkar</w:t>
      </w:r>
      <w:proofErr w:type="spellEnd"/>
      <w:r w:rsidR="00312851" w:rsidRPr="006C5593">
        <w:rPr>
          <w:b/>
          <w:color w:val="000000" w:themeColor="text1"/>
          <w:sz w:val="24"/>
          <w:szCs w:val="24"/>
        </w:rPr>
        <w:t xml:space="preserve"> Associates</w:t>
      </w:r>
      <w:r w:rsidRPr="006C5593">
        <w:rPr>
          <w:b/>
          <w:color w:val="000000" w:themeColor="text1"/>
          <w:sz w:val="24"/>
          <w:szCs w:val="24"/>
        </w:rPr>
        <w:t xml:space="preserve"> agree that it is in the best interests of all concerned to enter into t</w:t>
      </w:r>
      <w:r w:rsidR="00A618EF" w:rsidRPr="006C5593">
        <w:rPr>
          <w:b/>
          <w:color w:val="000000" w:themeColor="text1"/>
          <w:sz w:val="24"/>
          <w:szCs w:val="24"/>
        </w:rPr>
        <w:t>his Memorandum of Understanding:</w:t>
      </w:r>
    </w:p>
    <w:p w:rsidR="00312851" w:rsidRPr="006C5593" w:rsidRDefault="00FB0E50" w:rsidP="0056052F">
      <w:pPr>
        <w:numPr>
          <w:ilvl w:val="0"/>
          <w:numId w:val="13"/>
        </w:numPr>
        <w:spacing w:line="276" w:lineRule="auto"/>
        <w:jc w:val="both"/>
        <w:rPr>
          <w:rFonts w:cs="Calibri"/>
          <w:color w:val="000000" w:themeColor="text1"/>
          <w:sz w:val="24"/>
          <w:szCs w:val="24"/>
        </w:rPr>
      </w:pPr>
      <w:r w:rsidRPr="006C5593">
        <w:rPr>
          <w:color w:val="000000" w:themeColor="text1"/>
          <w:sz w:val="24"/>
          <w:szCs w:val="24"/>
        </w:rPr>
        <w:t>It</w:t>
      </w:r>
      <w:r w:rsidR="00817A3D" w:rsidRPr="006C5593">
        <w:rPr>
          <w:b/>
          <w:color w:val="000000" w:themeColor="text1"/>
          <w:sz w:val="24"/>
          <w:szCs w:val="24"/>
        </w:rPr>
        <w:t xml:space="preserve"> </w:t>
      </w:r>
      <w:r w:rsidR="00817A3D" w:rsidRPr="006C5593">
        <w:rPr>
          <w:color w:val="000000" w:themeColor="text1"/>
          <w:sz w:val="24"/>
          <w:szCs w:val="24"/>
        </w:rPr>
        <w:t xml:space="preserve">is agreed </w:t>
      </w:r>
      <w:r w:rsidR="0037121F" w:rsidRPr="006C5593">
        <w:rPr>
          <w:color w:val="000000" w:themeColor="text1"/>
          <w:sz w:val="24"/>
          <w:szCs w:val="24"/>
        </w:rPr>
        <w:t xml:space="preserve">by and between the parties </w:t>
      </w:r>
      <w:r w:rsidR="00817A3D" w:rsidRPr="006C5593">
        <w:rPr>
          <w:color w:val="000000" w:themeColor="text1"/>
          <w:sz w:val="24"/>
          <w:szCs w:val="24"/>
        </w:rPr>
        <w:t>that i</w:t>
      </w:r>
      <w:r w:rsidR="00312851" w:rsidRPr="006C5593">
        <w:rPr>
          <w:color w:val="000000" w:themeColor="text1"/>
          <w:sz w:val="24"/>
          <w:szCs w:val="24"/>
        </w:rPr>
        <w:t>n the event any provision of this Agreement shall be found to be invalid, illegal, or unenforceable in any respect, such invalidity, illegality or unenforceability shall not affect the validity, legality and enforceability of the remainder of the Agreement.</w:t>
      </w:r>
    </w:p>
    <w:p w:rsidR="00346E12" w:rsidRPr="006C5593" w:rsidRDefault="00C91AFB" w:rsidP="0056052F">
      <w:pPr>
        <w:pStyle w:val="ListParagraph"/>
        <w:numPr>
          <w:ilvl w:val="0"/>
          <w:numId w:val="13"/>
        </w:numPr>
        <w:spacing w:line="276" w:lineRule="auto"/>
        <w:jc w:val="both"/>
        <w:rPr>
          <w:rFonts w:cs="Calibri"/>
          <w:b/>
          <w:color w:val="000000" w:themeColor="text1"/>
          <w:sz w:val="24"/>
          <w:szCs w:val="24"/>
        </w:rPr>
      </w:pPr>
      <w:r w:rsidRPr="006C5593">
        <w:rPr>
          <w:rFonts w:cs="Calibri"/>
          <w:color w:val="000000" w:themeColor="text1"/>
          <w:sz w:val="24"/>
          <w:szCs w:val="24"/>
        </w:rPr>
        <w:t xml:space="preserve"> </w:t>
      </w:r>
      <w:r w:rsidR="009A5CE0" w:rsidRPr="006C5593">
        <w:rPr>
          <w:rFonts w:cs="Calibri"/>
          <w:b/>
          <w:color w:val="000000" w:themeColor="text1"/>
          <w:sz w:val="24"/>
          <w:szCs w:val="24"/>
        </w:rPr>
        <w:t>L</w:t>
      </w:r>
      <w:r w:rsidR="00E42FAA" w:rsidRPr="006C5593">
        <w:rPr>
          <w:rFonts w:cs="Calibri"/>
          <w:b/>
          <w:color w:val="000000" w:themeColor="text1"/>
          <w:sz w:val="24"/>
          <w:szCs w:val="24"/>
        </w:rPr>
        <w:t>AY OUT</w:t>
      </w:r>
      <w:r w:rsidR="009A5CE0" w:rsidRPr="006C5593">
        <w:rPr>
          <w:rFonts w:cs="Calibri"/>
          <w:b/>
          <w:color w:val="000000" w:themeColor="text1"/>
          <w:sz w:val="24"/>
          <w:szCs w:val="24"/>
        </w:rPr>
        <w:t xml:space="preserve"> A</w:t>
      </w:r>
      <w:r w:rsidR="00E42FAA" w:rsidRPr="006C5593">
        <w:rPr>
          <w:rFonts w:cs="Calibri"/>
          <w:b/>
          <w:color w:val="000000" w:themeColor="text1"/>
          <w:sz w:val="24"/>
          <w:szCs w:val="24"/>
        </w:rPr>
        <w:t>CCESS</w:t>
      </w:r>
      <w:r w:rsidR="009A5CE0" w:rsidRPr="006C5593">
        <w:rPr>
          <w:rFonts w:cs="Calibri"/>
          <w:b/>
          <w:color w:val="000000" w:themeColor="text1"/>
          <w:sz w:val="24"/>
          <w:szCs w:val="24"/>
        </w:rPr>
        <w:t xml:space="preserve"> </w:t>
      </w:r>
      <w:r w:rsidR="00670AD2" w:rsidRPr="006C5593">
        <w:rPr>
          <w:rFonts w:cs="Calibri"/>
          <w:b/>
          <w:color w:val="000000" w:themeColor="text1"/>
          <w:sz w:val="24"/>
          <w:szCs w:val="24"/>
        </w:rPr>
        <w:t>R</w:t>
      </w:r>
      <w:r w:rsidR="00E42FAA" w:rsidRPr="006C5593">
        <w:rPr>
          <w:rFonts w:cs="Calibri"/>
          <w:b/>
          <w:color w:val="000000" w:themeColor="text1"/>
          <w:sz w:val="24"/>
          <w:szCs w:val="24"/>
        </w:rPr>
        <w:t>OAD</w:t>
      </w:r>
      <w:r w:rsidR="00670AD2" w:rsidRPr="006C5593">
        <w:rPr>
          <w:rFonts w:cs="Calibri"/>
          <w:color w:val="000000" w:themeColor="text1"/>
          <w:sz w:val="24"/>
          <w:szCs w:val="24"/>
        </w:rPr>
        <w:t>:</w:t>
      </w:r>
      <w:r w:rsidR="009A5CE0" w:rsidRPr="006C5593">
        <w:rPr>
          <w:rFonts w:cs="Calibri"/>
          <w:color w:val="000000" w:themeColor="text1"/>
          <w:sz w:val="24"/>
          <w:szCs w:val="24"/>
        </w:rPr>
        <w:t xml:space="preserve"> </w:t>
      </w:r>
      <w:r w:rsidRPr="006C5593">
        <w:rPr>
          <w:rFonts w:cs="Calibri"/>
          <w:color w:val="000000" w:themeColor="text1"/>
          <w:sz w:val="24"/>
          <w:szCs w:val="24"/>
        </w:rPr>
        <w:t xml:space="preserve">Law suit on access road </w:t>
      </w:r>
      <w:r w:rsidR="00B261B8" w:rsidRPr="006C5593">
        <w:rPr>
          <w:rFonts w:cs="Calibri"/>
          <w:color w:val="000000" w:themeColor="text1"/>
          <w:sz w:val="24"/>
          <w:szCs w:val="24"/>
        </w:rPr>
        <w:t xml:space="preserve">to the property of PARTY OF FIRST PART </w:t>
      </w:r>
      <w:r w:rsidRPr="006C5593">
        <w:rPr>
          <w:rFonts w:cs="Calibri"/>
          <w:color w:val="000000" w:themeColor="text1"/>
          <w:sz w:val="24"/>
          <w:szCs w:val="24"/>
        </w:rPr>
        <w:t>is pending before</w:t>
      </w:r>
      <w:r w:rsidR="004A113C" w:rsidRPr="006C5593">
        <w:rPr>
          <w:rFonts w:cs="Calibri"/>
          <w:color w:val="000000" w:themeColor="text1"/>
          <w:sz w:val="24"/>
          <w:szCs w:val="24"/>
        </w:rPr>
        <w:t xml:space="preserve"> the</w:t>
      </w:r>
      <w:r w:rsidRPr="006C5593">
        <w:rPr>
          <w:rFonts w:cs="Calibri"/>
          <w:color w:val="000000" w:themeColor="text1"/>
          <w:sz w:val="24"/>
          <w:szCs w:val="24"/>
        </w:rPr>
        <w:t xml:space="preserve"> </w:t>
      </w:r>
      <w:r w:rsidR="004A113C" w:rsidRPr="006C5593">
        <w:rPr>
          <w:rFonts w:cs="Calibri"/>
          <w:color w:val="000000" w:themeColor="text1"/>
          <w:sz w:val="24"/>
          <w:szCs w:val="24"/>
        </w:rPr>
        <w:t>H</w:t>
      </w:r>
      <w:r w:rsidRPr="006C5593">
        <w:rPr>
          <w:rFonts w:cs="Calibri"/>
          <w:color w:val="000000" w:themeColor="text1"/>
          <w:sz w:val="24"/>
          <w:szCs w:val="24"/>
        </w:rPr>
        <w:t xml:space="preserve">onorable </w:t>
      </w:r>
      <w:r w:rsidR="004A113C" w:rsidRPr="006C5593">
        <w:rPr>
          <w:rFonts w:cs="Calibri"/>
          <w:color w:val="000000" w:themeColor="text1"/>
          <w:sz w:val="24"/>
          <w:szCs w:val="24"/>
        </w:rPr>
        <w:t>H</w:t>
      </w:r>
      <w:r w:rsidRPr="006C5593">
        <w:rPr>
          <w:rFonts w:cs="Calibri"/>
          <w:color w:val="000000" w:themeColor="text1"/>
          <w:sz w:val="24"/>
          <w:szCs w:val="24"/>
        </w:rPr>
        <w:t xml:space="preserve">igh </w:t>
      </w:r>
      <w:r w:rsidR="004A113C" w:rsidRPr="006C5593">
        <w:rPr>
          <w:rFonts w:cs="Calibri"/>
          <w:color w:val="000000" w:themeColor="text1"/>
          <w:sz w:val="24"/>
          <w:szCs w:val="24"/>
        </w:rPr>
        <w:t>C</w:t>
      </w:r>
      <w:r w:rsidRPr="006C5593">
        <w:rPr>
          <w:rFonts w:cs="Calibri"/>
          <w:color w:val="000000" w:themeColor="text1"/>
          <w:sz w:val="24"/>
          <w:szCs w:val="24"/>
        </w:rPr>
        <w:t>ourt, Mumbai between Chavan Family (previous landlords of property of Sai Avishkar)</w:t>
      </w:r>
      <w:r w:rsidR="00B261B8" w:rsidRPr="006C5593">
        <w:rPr>
          <w:rFonts w:cs="Calibri"/>
          <w:color w:val="000000" w:themeColor="text1"/>
          <w:sz w:val="24"/>
          <w:szCs w:val="24"/>
        </w:rPr>
        <w:t xml:space="preserve"> and PARTY OF THE SECOND PART.</w:t>
      </w:r>
      <w:r w:rsidRPr="006C5593">
        <w:rPr>
          <w:rFonts w:cs="Calibri"/>
          <w:color w:val="000000" w:themeColor="text1"/>
          <w:sz w:val="24"/>
          <w:szCs w:val="24"/>
        </w:rPr>
        <w:t xml:space="preserve"> </w:t>
      </w:r>
      <w:r w:rsidR="003E3FF4" w:rsidRPr="006C5593">
        <w:rPr>
          <w:rFonts w:cs="Calibri"/>
          <w:color w:val="000000" w:themeColor="text1"/>
          <w:sz w:val="24"/>
          <w:szCs w:val="24"/>
        </w:rPr>
        <w:t xml:space="preserve"> It is agreed between the parties that PARTY OF THE SECOND PART will contest the </w:t>
      </w:r>
      <w:r w:rsidR="000B1B02" w:rsidRPr="006C5593">
        <w:rPr>
          <w:rFonts w:cs="Calibri"/>
          <w:color w:val="000000" w:themeColor="text1"/>
          <w:sz w:val="24"/>
          <w:szCs w:val="24"/>
        </w:rPr>
        <w:t xml:space="preserve">said </w:t>
      </w:r>
      <w:r w:rsidR="003E3FF4" w:rsidRPr="006C5593">
        <w:rPr>
          <w:rFonts w:cs="Calibri"/>
          <w:color w:val="000000" w:themeColor="text1"/>
          <w:sz w:val="24"/>
          <w:szCs w:val="24"/>
        </w:rPr>
        <w:t>suit on their own cost and consequences</w:t>
      </w:r>
      <w:r w:rsidR="00120E25" w:rsidRPr="006C5593">
        <w:rPr>
          <w:rFonts w:cs="Calibri"/>
          <w:color w:val="000000" w:themeColor="text1"/>
          <w:sz w:val="24"/>
          <w:szCs w:val="24"/>
        </w:rPr>
        <w:t xml:space="preserve"> wit</w:t>
      </w:r>
      <w:r w:rsidR="000B1B02" w:rsidRPr="006C5593">
        <w:rPr>
          <w:rFonts w:cs="Calibri"/>
          <w:color w:val="000000" w:themeColor="text1"/>
          <w:sz w:val="24"/>
          <w:szCs w:val="24"/>
        </w:rPr>
        <w:t xml:space="preserve">hout passing any financial </w:t>
      </w:r>
      <w:r w:rsidR="00CC6879" w:rsidRPr="006C5593">
        <w:rPr>
          <w:rFonts w:cs="Calibri"/>
          <w:color w:val="000000" w:themeColor="text1"/>
          <w:sz w:val="24"/>
          <w:szCs w:val="24"/>
        </w:rPr>
        <w:t xml:space="preserve">or other </w:t>
      </w:r>
      <w:r w:rsidR="000B1B02" w:rsidRPr="006C5593">
        <w:rPr>
          <w:rFonts w:cs="Calibri"/>
          <w:color w:val="000000" w:themeColor="text1"/>
          <w:sz w:val="24"/>
          <w:szCs w:val="24"/>
        </w:rPr>
        <w:t>b</w:t>
      </w:r>
      <w:r w:rsidR="00E1535A" w:rsidRPr="006C5593">
        <w:rPr>
          <w:rFonts w:cs="Calibri"/>
          <w:color w:val="000000" w:themeColor="text1"/>
          <w:sz w:val="24"/>
          <w:szCs w:val="24"/>
        </w:rPr>
        <w:t xml:space="preserve">urden of any nature for past, </w:t>
      </w:r>
      <w:r w:rsidR="000B1B02" w:rsidRPr="006C5593">
        <w:rPr>
          <w:rFonts w:cs="Calibri"/>
          <w:color w:val="000000" w:themeColor="text1"/>
          <w:sz w:val="24"/>
          <w:szCs w:val="24"/>
        </w:rPr>
        <w:t>present</w:t>
      </w:r>
      <w:r w:rsidR="00E1535A" w:rsidRPr="006C5593">
        <w:rPr>
          <w:rFonts w:cs="Calibri"/>
          <w:color w:val="000000" w:themeColor="text1"/>
          <w:sz w:val="24"/>
          <w:szCs w:val="24"/>
        </w:rPr>
        <w:t xml:space="preserve"> and future</w:t>
      </w:r>
      <w:r w:rsidR="000B1B02" w:rsidRPr="006C5593">
        <w:rPr>
          <w:rFonts w:cs="Calibri"/>
          <w:color w:val="000000" w:themeColor="text1"/>
          <w:sz w:val="24"/>
          <w:szCs w:val="24"/>
        </w:rPr>
        <w:t xml:space="preserve"> to the PARTY OF FIRST PART.   It is also agreed that PARTY OF THE SECOND PART will </w:t>
      </w:r>
      <w:r w:rsidR="005C4EB5" w:rsidRPr="006C5593">
        <w:rPr>
          <w:rFonts w:cs="Calibri"/>
          <w:color w:val="000000" w:themeColor="text1"/>
          <w:sz w:val="24"/>
          <w:szCs w:val="24"/>
        </w:rPr>
        <w:t>keep</w:t>
      </w:r>
      <w:r w:rsidR="004A113C" w:rsidRPr="006C5593">
        <w:rPr>
          <w:rFonts w:cs="Calibri"/>
          <w:color w:val="000000" w:themeColor="text1"/>
          <w:sz w:val="24"/>
          <w:szCs w:val="24"/>
        </w:rPr>
        <w:t xml:space="preserve"> informed the </w:t>
      </w:r>
      <w:r w:rsidR="000B1B02" w:rsidRPr="006C5593">
        <w:rPr>
          <w:rFonts w:cs="Calibri"/>
          <w:color w:val="000000" w:themeColor="text1"/>
          <w:sz w:val="24"/>
          <w:szCs w:val="24"/>
        </w:rPr>
        <w:t>PARTY OF THE FIRST PART</w:t>
      </w:r>
      <w:r w:rsidR="004A113C" w:rsidRPr="006C5593">
        <w:rPr>
          <w:rFonts w:cs="Calibri"/>
          <w:color w:val="000000" w:themeColor="text1"/>
          <w:sz w:val="24"/>
          <w:szCs w:val="24"/>
        </w:rPr>
        <w:t xml:space="preserve"> with</w:t>
      </w:r>
      <w:r w:rsidR="000B1B02" w:rsidRPr="006C5593">
        <w:rPr>
          <w:rFonts w:cs="Calibri"/>
          <w:color w:val="000000" w:themeColor="text1"/>
          <w:sz w:val="24"/>
          <w:szCs w:val="24"/>
        </w:rPr>
        <w:t xml:space="preserve"> all</w:t>
      </w:r>
      <w:r w:rsidR="004A113C" w:rsidRPr="006C5593">
        <w:rPr>
          <w:rFonts w:cs="Calibri"/>
          <w:color w:val="000000" w:themeColor="text1"/>
          <w:sz w:val="24"/>
          <w:szCs w:val="24"/>
        </w:rPr>
        <w:t xml:space="preserve"> the</w:t>
      </w:r>
      <w:r w:rsidR="000B1B02" w:rsidRPr="006C5593">
        <w:rPr>
          <w:rFonts w:cs="Calibri"/>
          <w:color w:val="000000" w:themeColor="text1"/>
          <w:sz w:val="24"/>
          <w:szCs w:val="24"/>
        </w:rPr>
        <w:t xml:space="preserve"> necessary development</w:t>
      </w:r>
      <w:r w:rsidR="00EF5EAA" w:rsidRPr="006C5593">
        <w:rPr>
          <w:rFonts w:cs="Calibri"/>
          <w:color w:val="000000" w:themeColor="text1"/>
          <w:sz w:val="24"/>
          <w:szCs w:val="24"/>
        </w:rPr>
        <w:t>s</w:t>
      </w:r>
      <w:r w:rsidR="000B1B02" w:rsidRPr="006C5593">
        <w:rPr>
          <w:rFonts w:cs="Calibri"/>
          <w:color w:val="000000" w:themeColor="text1"/>
          <w:sz w:val="24"/>
          <w:szCs w:val="24"/>
        </w:rPr>
        <w:t xml:space="preserve"> about said suit on regular basis. </w:t>
      </w:r>
      <w:r w:rsidR="00EF5EAA" w:rsidRPr="006C5593">
        <w:rPr>
          <w:rFonts w:cs="Calibri"/>
          <w:color w:val="000000" w:themeColor="text1"/>
          <w:sz w:val="24"/>
          <w:szCs w:val="24"/>
        </w:rPr>
        <w:t xml:space="preserve"> </w:t>
      </w:r>
      <w:r w:rsidR="000B1B02" w:rsidRPr="006C5593">
        <w:rPr>
          <w:rFonts w:cs="Calibri"/>
          <w:color w:val="000000" w:themeColor="text1"/>
          <w:sz w:val="24"/>
          <w:szCs w:val="24"/>
        </w:rPr>
        <w:t xml:space="preserve">It is agreed that on getting </w:t>
      </w:r>
      <w:r w:rsidR="004A113C" w:rsidRPr="006C5593">
        <w:rPr>
          <w:rFonts w:cs="Calibri"/>
          <w:color w:val="000000" w:themeColor="text1"/>
          <w:sz w:val="24"/>
          <w:szCs w:val="24"/>
        </w:rPr>
        <w:t xml:space="preserve">the </w:t>
      </w:r>
      <w:r w:rsidR="000B1B02" w:rsidRPr="006C5593">
        <w:rPr>
          <w:rFonts w:cs="Calibri"/>
          <w:color w:val="000000" w:themeColor="text1"/>
          <w:sz w:val="24"/>
          <w:szCs w:val="24"/>
        </w:rPr>
        <w:t>reward</w:t>
      </w:r>
      <w:r w:rsidR="004A113C" w:rsidRPr="006C5593">
        <w:rPr>
          <w:rFonts w:cs="Calibri"/>
          <w:color w:val="000000" w:themeColor="text1"/>
          <w:sz w:val="24"/>
          <w:szCs w:val="24"/>
        </w:rPr>
        <w:t>/decree</w:t>
      </w:r>
      <w:r w:rsidR="000B1B02" w:rsidRPr="006C5593">
        <w:rPr>
          <w:rFonts w:cs="Calibri"/>
          <w:color w:val="000000" w:themeColor="text1"/>
          <w:sz w:val="24"/>
          <w:szCs w:val="24"/>
        </w:rPr>
        <w:t xml:space="preserve"> from</w:t>
      </w:r>
      <w:r w:rsidR="004A113C" w:rsidRPr="006C5593">
        <w:rPr>
          <w:rFonts w:cs="Calibri"/>
          <w:color w:val="000000" w:themeColor="text1"/>
          <w:sz w:val="24"/>
          <w:szCs w:val="24"/>
        </w:rPr>
        <w:t xml:space="preserve"> the</w:t>
      </w:r>
      <w:r w:rsidR="00721A67" w:rsidRPr="006C5593">
        <w:rPr>
          <w:rFonts w:cs="Calibri"/>
          <w:color w:val="000000" w:themeColor="text1"/>
          <w:sz w:val="24"/>
          <w:szCs w:val="24"/>
        </w:rPr>
        <w:t xml:space="preserve"> Honorable</w:t>
      </w:r>
      <w:r w:rsidR="000B1B02" w:rsidRPr="006C5593">
        <w:rPr>
          <w:rFonts w:cs="Calibri"/>
          <w:color w:val="000000" w:themeColor="text1"/>
          <w:sz w:val="24"/>
          <w:szCs w:val="24"/>
        </w:rPr>
        <w:t xml:space="preserve"> Court, </w:t>
      </w:r>
      <w:r w:rsidR="00721A67" w:rsidRPr="006C5593">
        <w:rPr>
          <w:rFonts w:cs="Calibri"/>
          <w:color w:val="000000" w:themeColor="text1"/>
          <w:sz w:val="24"/>
          <w:szCs w:val="24"/>
        </w:rPr>
        <w:t>Pune</w:t>
      </w:r>
      <w:r w:rsidR="00CC6879" w:rsidRPr="006C5593">
        <w:rPr>
          <w:rFonts w:cs="Calibri"/>
          <w:color w:val="000000" w:themeColor="text1"/>
          <w:sz w:val="24"/>
          <w:szCs w:val="24"/>
        </w:rPr>
        <w:t>, PARTY</w:t>
      </w:r>
      <w:r w:rsidR="00664B11" w:rsidRPr="006C5593">
        <w:rPr>
          <w:rFonts w:cs="Calibri"/>
          <w:color w:val="000000" w:themeColor="text1"/>
          <w:sz w:val="24"/>
          <w:szCs w:val="24"/>
        </w:rPr>
        <w:t xml:space="preserve"> OF THE SECOND</w:t>
      </w:r>
      <w:r w:rsidR="000B1B02" w:rsidRPr="006C5593">
        <w:rPr>
          <w:rFonts w:cs="Calibri"/>
          <w:color w:val="000000" w:themeColor="text1"/>
          <w:sz w:val="24"/>
          <w:szCs w:val="24"/>
        </w:rPr>
        <w:t xml:space="preserve"> PART will make all efforts to </w:t>
      </w:r>
      <w:r w:rsidR="00CC6879" w:rsidRPr="006C5593">
        <w:rPr>
          <w:rFonts w:cs="Calibri"/>
          <w:color w:val="000000" w:themeColor="text1"/>
          <w:sz w:val="24"/>
          <w:szCs w:val="24"/>
        </w:rPr>
        <w:t xml:space="preserve">maintain law full rights </w:t>
      </w:r>
      <w:r w:rsidR="00EF5EAA" w:rsidRPr="006C5593">
        <w:rPr>
          <w:rFonts w:cs="Calibri"/>
          <w:color w:val="000000" w:themeColor="text1"/>
          <w:sz w:val="24"/>
          <w:szCs w:val="24"/>
        </w:rPr>
        <w:t xml:space="preserve">of PARTY OF FIRST PART </w:t>
      </w:r>
      <w:r w:rsidR="00CC6879" w:rsidRPr="006C5593">
        <w:rPr>
          <w:rFonts w:cs="Calibri"/>
          <w:color w:val="000000" w:themeColor="text1"/>
          <w:sz w:val="24"/>
          <w:szCs w:val="24"/>
        </w:rPr>
        <w:t xml:space="preserve">on </w:t>
      </w:r>
      <w:r w:rsidR="00670AD2" w:rsidRPr="006C5593">
        <w:rPr>
          <w:rFonts w:cs="Calibri"/>
          <w:color w:val="000000" w:themeColor="text1"/>
          <w:sz w:val="24"/>
          <w:szCs w:val="24"/>
        </w:rPr>
        <w:t>access and</w:t>
      </w:r>
      <w:r w:rsidR="00CC6879" w:rsidRPr="006C5593">
        <w:rPr>
          <w:rFonts w:cs="Calibri"/>
          <w:color w:val="000000" w:themeColor="text1"/>
          <w:sz w:val="24"/>
          <w:szCs w:val="24"/>
        </w:rPr>
        <w:t xml:space="preserve"> also </w:t>
      </w:r>
      <w:r w:rsidR="000B1B02" w:rsidRPr="006C5593">
        <w:rPr>
          <w:rFonts w:cs="Calibri"/>
          <w:color w:val="000000" w:themeColor="text1"/>
          <w:sz w:val="24"/>
          <w:szCs w:val="24"/>
        </w:rPr>
        <w:t>make access road worthy to use</w:t>
      </w:r>
      <w:r w:rsidR="00CC6879" w:rsidRPr="006C5593">
        <w:rPr>
          <w:rFonts w:cs="Calibri"/>
          <w:color w:val="000000" w:themeColor="text1"/>
          <w:sz w:val="24"/>
          <w:szCs w:val="24"/>
        </w:rPr>
        <w:t>.</w:t>
      </w:r>
      <w:r w:rsidR="003E3FF4" w:rsidRPr="006C5593">
        <w:rPr>
          <w:rFonts w:cs="Calibri"/>
          <w:color w:val="000000" w:themeColor="text1"/>
          <w:sz w:val="24"/>
          <w:szCs w:val="24"/>
        </w:rPr>
        <w:t xml:space="preserve"> </w:t>
      </w:r>
      <w:r w:rsidR="00CE7D71" w:rsidRPr="006C5593">
        <w:rPr>
          <w:rFonts w:cs="Calibri"/>
          <w:color w:val="000000" w:themeColor="text1"/>
          <w:sz w:val="24"/>
          <w:szCs w:val="24"/>
        </w:rPr>
        <w:t xml:space="preserve"> </w:t>
      </w:r>
      <w:r w:rsidR="00857127" w:rsidRPr="006C5593">
        <w:rPr>
          <w:rFonts w:cs="Calibri"/>
          <w:color w:val="000000" w:themeColor="text1"/>
          <w:sz w:val="24"/>
          <w:szCs w:val="24"/>
        </w:rPr>
        <w:t xml:space="preserve"> </w:t>
      </w:r>
    </w:p>
    <w:p w:rsidR="00E504C3" w:rsidRPr="006C5593" w:rsidRDefault="00346E12" w:rsidP="006C5593">
      <w:pPr>
        <w:pStyle w:val="BodyText"/>
        <w:numPr>
          <w:ilvl w:val="0"/>
          <w:numId w:val="13"/>
        </w:numPr>
        <w:spacing w:after="200" w:line="276" w:lineRule="auto"/>
        <w:rPr>
          <w:rFonts w:ascii="Calibri" w:hAnsi="Calibri" w:cs="Calibri"/>
          <w:b/>
          <w:color w:val="000000" w:themeColor="text1"/>
        </w:rPr>
      </w:pPr>
      <w:r w:rsidRPr="006C5593">
        <w:rPr>
          <w:rFonts w:ascii="Calibri" w:hAnsi="Calibri" w:cs="Calibri"/>
          <w:b/>
          <w:color w:val="000000" w:themeColor="text1"/>
        </w:rPr>
        <w:t>P</w:t>
      </w:r>
      <w:r w:rsidR="000C71BD" w:rsidRPr="006C5593">
        <w:rPr>
          <w:rFonts w:ascii="Calibri" w:hAnsi="Calibri" w:cs="Calibri"/>
          <w:b/>
          <w:color w:val="000000" w:themeColor="text1"/>
          <w:lang w:val="en-US"/>
        </w:rPr>
        <w:t>ROPERTY</w:t>
      </w:r>
      <w:r w:rsidRPr="006C5593">
        <w:rPr>
          <w:rFonts w:ascii="Calibri" w:hAnsi="Calibri" w:cs="Calibri"/>
          <w:b/>
          <w:color w:val="000000" w:themeColor="text1"/>
        </w:rPr>
        <w:t xml:space="preserve"> R</w:t>
      </w:r>
      <w:r w:rsidR="000C71BD" w:rsidRPr="006C5593">
        <w:rPr>
          <w:rFonts w:ascii="Calibri" w:hAnsi="Calibri" w:cs="Calibri"/>
          <w:b/>
          <w:color w:val="000000" w:themeColor="text1"/>
          <w:lang w:val="en-US"/>
        </w:rPr>
        <w:t>EGISTRATION</w:t>
      </w:r>
      <w:r w:rsidR="00BA16CC" w:rsidRPr="006C5593">
        <w:rPr>
          <w:rFonts w:ascii="Calibri" w:hAnsi="Calibri" w:cs="Calibri"/>
          <w:b/>
          <w:color w:val="000000" w:themeColor="text1"/>
          <w:lang w:val="en-US"/>
        </w:rPr>
        <w:t>:</w:t>
      </w:r>
      <w:r w:rsidRPr="006C5593">
        <w:rPr>
          <w:rFonts w:ascii="Calibri" w:hAnsi="Calibri" w:cs="Calibri"/>
          <w:b/>
          <w:color w:val="000000" w:themeColor="text1"/>
        </w:rPr>
        <w:t xml:space="preserve"> </w:t>
      </w:r>
      <w:r w:rsidR="00BA16CC" w:rsidRPr="006C5593">
        <w:rPr>
          <w:rFonts w:ascii="Calibri" w:hAnsi="Calibri" w:cs="Calibri"/>
          <w:color w:val="000000" w:themeColor="text1"/>
          <w:lang w:val="en-US"/>
        </w:rPr>
        <w:t>PARTY OF</w:t>
      </w:r>
      <w:r w:rsidR="00BA16CC" w:rsidRPr="006C5593">
        <w:rPr>
          <w:rFonts w:ascii="Calibri" w:hAnsi="Calibri" w:cs="Calibri"/>
          <w:b/>
          <w:color w:val="000000" w:themeColor="text1"/>
          <w:lang w:val="en-US"/>
        </w:rPr>
        <w:t xml:space="preserve"> </w:t>
      </w:r>
      <w:r w:rsidR="00BA16CC" w:rsidRPr="006C5593">
        <w:rPr>
          <w:rFonts w:ascii="Calibri" w:hAnsi="Calibri" w:cs="Calibri"/>
          <w:color w:val="000000" w:themeColor="text1"/>
          <w:lang w:val="en-US"/>
        </w:rPr>
        <w:t xml:space="preserve">THE SECOND PART has executed Tax assessment process with </w:t>
      </w:r>
      <w:proofErr w:type="spellStart"/>
      <w:r w:rsidR="00BA16CC" w:rsidRPr="00510020">
        <w:rPr>
          <w:rFonts w:ascii="Calibri" w:hAnsi="Calibri" w:cs="Calibri"/>
          <w:bCs/>
          <w:color w:val="000000" w:themeColor="text1"/>
          <w:lang w:val="en-US"/>
        </w:rPr>
        <w:t>Grampanchayat</w:t>
      </w:r>
      <w:r w:rsidR="00510020">
        <w:rPr>
          <w:rFonts w:ascii="Calibri" w:hAnsi="Calibri" w:cs="Calibri"/>
          <w:bCs/>
          <w:color w:val="000000" w:themeColor="text1"/>
          <w:lang w:val="en-US"/>
        </w:rPr>
        <w:t>-</w:t>
      </w:r>
      <w:r w:rsidR="00BA16CC" w:rsidRPr="00510020">
        <w:rPr>
          <w:rFonts w:ascii="Calibri" w:hAnsi="Calibri" w:cs="Calibri"/>
          <w:bCs/>
          <w:color w:val="000000" w:themeColor="text1"/>
          <w:lang w:val="en-US"/>
        </w:rPr>
        <w:t>Dhayari</w:t>
      </w:r>
      <w:proofErr w:type="spellEnd"/>
      <w:r w:rsidR="00BA16CC" w:rsidRPr="006C5593">
        <w:rPr>
          <w:rFonts w:ascii="Calibri" w:hAnsi="Calibri" w:cs="Calibri"/>
          <w:b/>
          <w:color w:val="000000" w:themeColor="text1"/>
          <w:lang w:val="en-US"/>
        </w:rPr>
        <w:t>.</w:t>
      </w:r>
      <w:r w:rsidR="00BA16CC" w:rsidRPr="006C5593">
        <w:rPr>
          <w:rFonts w:ascii="Calibri" w:hAnsi="Calibri" w:cs="Calibri"/>
          <w:color w:val="000000" w:themeColor="text1"/>
          <w:lang w:val="en-US"/>
        </w:rPr>
        <w:t xml:space="preserve"> </w:t>
      </w:r>
      <w:r w:rsidR="00F308ED" w:rsidRPr="006C5593">
        <w:rPr>
          <w:rFonts w:ascii="Calibri" w:hAnsi="Calibri" w:cs="Calibri"/>
          <w:color w:val="000000" w:themeColor="text1"/>
          <w:lang w:val="en-US"/>
        </w:rPr>
        <w:t xml:space="preserve"> </w:t>
      </w:r>
      <w:r w:rsidR="004A113C" w:rsidRPr="006C5593">
        <w:rPr>
          <w:rFonts w:ascii="Calibri" w:hAnsi="Calibri" w:cs="Calibri"/>
          <w:color w:val="000000" w:themeColor="text1"/>
          <w:lang w:val="en-US"/>
        </w:rPr>
        <w:t>The said</w:t>
      </w:r>
      <w:r w:rsidR="00BA16CC" w:rsidRPr="006C5593">
        <w:rPr>
          <w:rFonts w:ascii="Calibri" w:hAnsi="Calibri" w:cs="Calibri"/>
          <w:color w:val="000000" w:themeColor="text1"/>
          <w:lang w:val="en-US"/>
        </w:rPr>
        <w:t xml:space="preserve"> </w:t>
      </w:r>
      <w:r w:rsidR="004A113C" w:rsidRPr="006C5593">
        <w:rPr>
          <w:rFonts w:ascii="Calibri" w:hAnsi="Calibri" w:cs="Calibri"/>
          <w:color w:val="000000" w:themeColor="text1"/>
          <w:lang w:val="en-US"/>
        </w:rPr>
        <w:t>p</w:t>
      </w:r>
      <w:r w:rsidR="00BA16CC" w:rsidRPr="006C5593">
        <w:rPr>
          <w:rFonts w:ascii="Calibri" w:hAnsi="Calibri" w:cs="Calibri"/>
          <w:color w:val="000000" w:themeColor="text1"/>
          <w:lang w:val="en-US"/>
        </w:rPr>
        <w:t xml:space="preserve">rocess is still incomplete. </w:t>
      </w:r>
      <w:r w:rsidR="009322AE" w:rsidRPr="006C5593">
        <w:rPr>
          <w:rFonts w:ascii="Calibri" w:hAnsi="Calibri" w:cs="Calibri"/>
          <w:color w:val="000000" w:themeColor="text1"/>
          <w:lang w:val="en-US"/>
        </w:rPr>
        <w:t xml:space="preserve"> PARTY OF THE FIRST PART by taking active participation for its members in completing said process sought assistance from PARTY OF THE SECOND PART.  It is agreed between both the parties that PARTY OF SECOND PART will extend</w:t>
      </w:r>
      <w:r w:rsidR="00676F1E" w:rsidRPr="006C5593">
        <w:rPr>
          <w:rFonts w:ascii="Calibri" w:hAnsi="Calibri" w:cs="Calibri"/>
          <w:color w:val="000000" w:themeColor="text1"/>
          <w:lang w:val="en-US"/>
        </w:rPr>
        <w:t xml:space="preserve"> necessary support </w:t>
      </w:r>
      <w:proofErr w:type="spellStart"/>
      <w:r w:rsidR="00676F1E" w:rsidRPr="006C5593">
        <w:rPr>
          <w:rFonts w:ascii="Calibri" w:hAnsi="Calibri" w:cs="Calibri"/>
          <w:color w:val="000000" w:themeColor="text1"/>
          <w:lang w:val="en-US"/>
        </w:rPr>
        <w:t>viz</w:t>
      </w:r>
      <w:proofErr w:type="spellEnd"/>
      <w:r w:rsidR="00676F1E" w:rsidRPr="006C5593">
        <w:rPr>
          <w:rFonts w:ascii="Calibri" w:hAnsi="Calibri" w:cs="Calibri"/>
          <w:color w:val="000000" w:themeColor="text1"/>
          <w:lang w:val="en-US"/>
        </w:rPr>
        <w:t xml:space="preserve"> documents, manpower </w:t>
      </w:r>
      <w:proofErr w:type="spellStart"/>
      <w:r w:rsidR="00676F1E" w:rsidRPr="006C5593">
        <w:rPr>
          <w:rFonts w:ascii="Calibri" w:hAnsi="Calibri" w:cs="Calibri"/>
          <w:color w:val="000000" w:themeColor="text1"/>
          <w:lang w:val="en-US"/>
        </w:rPr>
        <w:t>etc</w:t>
      </w:r>
      <w:proofErr w:type="spellEnd"/>
      <w:r w:rsidR="00676F1E" w:rsidRPr="006C5593">
        <w:rPr>
          <w:rFonts w:ascii="Calibri" w:hAnsi="Calibri" w:cs="Calibri"/>
          <w:color w:val="000000" w:themeColor="text1"/>
          <w:lang w:val="en-US"/>
        </w:rPr>
        <w:t xml:space="preserve"> in this efforts to fullest.</w:t>
      </w:r>
      <w:r w:rsidR="009322AE" w:rsidRPr="006C5593">
        <w:rPr>
          <w:rFonts w:ascii="Calibri" w:hAnsi="Calibri" w:cs="Calibri"/>
          <w:color w:val="000000" w:themeColor="text1"/>
          <w:lang w:val="en-US"/>
        </w:rPr>
        <w:t xml:space="preserve"> </w:t>
      </w:r>
      <w:r w:rsidR="00BA16CC" w:rsidRPr="006C5593">
        <w:rPr>
          <w:rFonts w:ascii="Calibri" w:hAnsi="Calibri" w:cs="Calibri"/>
          <w:b/>
          <w:color w:val="000000" w:themeColor="text1"/>
          <w:lang w:val="en-US"/>
        </w:rPr>
        <w:t xml:space="preserve"> </w:t>
      </w:r>
      <w:r w:rsidR="00857127" w:rsidRPr="006C5593">
        <w:rPr>
          <w:rFonts w:ascii="Calibri" w:hAnsi="Calibri" w:cs="Calibri"/>
          <w:color w:val="000000" w:themeColor="text1"/>
        </w:rPr>
        <w:t xml:space="preserve"> </w:t>
      </w:r>
    </w:p>
    <w:p w:rsidR="00346E12" w:rsidRPr="006C5593" w:rsidRDefault="00346E12" w:rsidP="00714108">
      <w:pPr>
        <w:pStyle w:val="ListParagraph"/>
        <w:numPr>
          <w:ilvl w:val="0"/>
          <w:numId w:val="13"/>
        </w:numPr>
        <w:spacing w:after="0" w:line="276" w:lineRule="auto"/>
        <w:jc w:val="both"/>
        <w:rPr>
          <w:rFonts w:cs="Calibri"/>
          <w:b/>
          <w:color w:val="000000" w:themeColor="text1"/>
          <w:sz w:val="24"/>
          <w:szCs w:val="24"/>
        </w:rPr>
      </w:pPr>
      <w:r w:rsidRPr="006C5593">
        <w:rPr>
          <w:rFonts w:cs="Calibri"/>
          <w:b/>
          <w:color w:val="000000" w:themeColor="text1"/>
          <w:sz w:val="24"/>
          <w:szCs w:val="24"/>
        </w:rPr>
        <w:lastRenderedPageBreak/>
        <w:t>C</w:t>
      </w:r>
      <w:r w:rsidR="004A113C" w:rsidRPr="006C5593">
        <w:rPr>
          <w:rFonts w:cs="Calibri"/>
          <w:b/>
          <w:color w:val="000000" w:themeColor="text1"/>
          <w:sz w:val="24"/>
          <w:szCs w:val="24"/>
        </w:rPr>
        <w:t>ivil</w:t>
      </w:r>
      <w:del w:id="3" w:author="Comp" w:date="2017-04-25T20:59:00Z">
        <w:r w:rsidRPr="006C5593" w:rsidDel="004A113C">
          <w:rPr>
            <w:rFonts w:cs="Calibri"/>
            <w:b/>
            <w:color w:val="000000" w:themeColor="text1"/>
            <w:sz w:val="24"/>
            <w:szCs w:val="24"/>
          </w:rPr>
          <w:delText>.</w:delText>
        </w:r>
      </w:del>
      <w:r w:rsidRPr="006C5593">
        <w:rPr>
          <w:rFonts w:cs="Calibri"/>
          <w:b/>
          <w:color w:val="000000" w:themeColor="text1"/>
          <w:sz w:val="24"/>
          <w:szCs w:val="24"/>
        </w:rPr>
        <w:t xml:space="preserve"> S</w:t>
      </w:r>
      <w:r w:rsidR="00364790" w:rsidRPr="006C5593">
        <w:rPr>
          <w:rFonts w:cs="Calibri"/>
          <w:b/>
          <w:color w:val="000000" w:themeColor="text1"/>
          <w:sz w:val="24"/>
          <w:szCs w:val="24"/>
        </w:rPr>
        <w:t>UIT</w:t>
      </w:r>
      <w:r w:rsidRPr="006C5593">
        <w:rPr>
          <w:rFonts w:cs="Calibri"/>
          <w:b/>
          <w:color w:val="000000" w:themeColor="text1"/>
          <w:sz w:val="24"/>
          <w:szCs w:val="24"/>
        </w:rPr>
        <w:t xml:space="preserve"> # 1509/2010</w:t>
      </w:r>
      <w:r w:rsidRPr="006C5593">
        <w:rPr>
          <w:rFonts w:cs="Calibri"/>
          <w:color w:val="000000" w:themeColor="text1"/>
          <w:sz w:val="24"/>
          <w:szCs w:val="24"/>
        </w:rPr>
        <w:t>: Land of S.</w:t>
      </w:r>
      <w:r w:rsidR="0062137B" w:rsidRPr="006C5593">
        <w:rPr>
          <w:rFonts w:cs="Calibri"/>
          <w:color w:val="000000" w:themeColor="text1"/>
          <w:sz w:val="24"/>
          <w:szCs w:val="24"/>
        </w:rPr>
        <w:t xml:space="preserve"> </w:t>
      </w:r>
      <w:r w:rsidRPr="006C5593">
        <w:rPr>
          <w:rFonts w:cs="Calibri"/>
          <w:color w:val="000000" w:themeColor="text1"/>
          <w:sz w:val="24"/>
          <w:szCs w:val="24"/>
        </w:rPr>
        <w:t>No</w:t>
      </w:r>
      <w:r w:rsidR="0062137B" w:rsidRPr="006C5593">
        <w:rPr>
          <w:rFonts w:cs="Calibri"/>
          <w:color w:val="000000" w:themeColor="text1"/>
          <w:sz w:val="24"/>
          <w:szCs w:val="24"/>
        </w:rPr>
        <w:t>.</w:t>
      </w:r>
      <w:r w:rsidRPr="006C5593">
        <w:rPr>
          <w:rFonts w:cs="Calibri"/>
          <w:color w:val="000000" w:themeColor="text1"/>
          <w:sz w:val="24"/>
          <w:szCs w:val="24"/>
        </w:rPr>
        <w:t xml:space="preserve"> 125/5/9, 125/6/2, 125/12, 125/11 and 125/7 was sold by M/s. Omega Promoters Pvt. Ltd. to  </w:t>
      </w:r>
      <w:r w:rsidR="00714108" w:rsidRPr="006C5593">
        <w:rPr>
          <w:rFonts w:cs="Calibri"/>
          <w:color w:val="000000" w:themeColor="text1"/>
          <w:sz w:val="24"/>
          <w:szCs w:val="24"/>
        </w:rPr>
        <w:t xml:space="preserve">M/s. </w:t>
      </w:r>
      <w:r w:rsidRPr="006C5593">
        <w:rPr>
          <w:rFonts w:cs="Calibri"/>
          <w:color w:val="000000" w:themeColor="text1"/>
          <w:sz w:val="24"/>
          <w:szCs w:val="24"/>
        </w:rPr>
        <w:t>S</w:t>
      </w:r>
      <w:r w:rsidR="00714108" w:rsidRPr="006C5593">
        <w:rPr>
          <w:rFonts w:cs="Calibri"/>
          <w:color w:val="000000" w:themeColor="text1"/>
          <w:sz w:val="24"/>
          <w:szCs w:val="24"/>
        </w:rPr>
        <w:t>UYOG ANJANI AVISHKAR ASSOCIATES (PARTY OF THE SECOND PART)</w:t>
      </w:r>
      <w:r w:rsidRPr="006C5593">
        <w:rPr>
          <w:rFonts w:cs="Calibri"/>
          <w:color w:val="000000" w:themeColor="text1"/>
          <w:sz w:val="24"/>
          <w:szCs w:val="24"/>
        </w:rPr>
        <w:t xml:space="preserve"> on 14/07/11.  </w:t>
      </w:r>
      <w:r w:rsidR="00714108" w:rsidRPr="006C5593">
        <w:rPr>
          <w:rFonts w:cs="Calibri"/>
          <w:color w:val="000000" w:themeColor="text1"/>
          <w:sz w:val="24"/>
          <w:szCs w:val="24"/>
        </w:rPr>
        <w:t>On the said land PARTY OF THE SECOND PART developed</w:t>
      </w:r>
      <w:r w:rsidR="00C416C1" w:rsidRPr="006C5593">
        <w:rPr>
          <w:rFonts w:cs="Calibri"/>
          <w:color w:val="000000" w:themeColor="text1"/>
          <w:sz w:val="24"/>
          <w:szCs w:val="24"/>
        </w:rPr>
        <w:t xml:space="preserve"> the</w:t>
      </w:r>
      <w:r w:rsidR="00714108" w:rsidRPr="006C5593">
        <w:rPr>
          <w:rFonts w:cs="Calibri"/>
          <w:color w:val="000000" w:themeColor="text1"/>
          <w:sz w:val="24"/>
          <w:szCs w:val="24"/>
        </w:rPr>
        <w:t xml:space="preserve"> project of “Sai Avishkar CHS”. </w:t>
      </w:r>
      <w:r w:rsidRPr="006C5593">
        <w:rPr>
          <w:rFonts w:cs="Calibri"/>
          <w:color w:val="000000" w:themeColor="text1"/>
          <w:sz w:val="24"/>
          <w:szCs w:val="24"/>
        </w:rPr>
        <w:t xml:space="preserve"> Retired Partners</w:t>
      </w:r>
      <w:r w:rsidR="009E510C" w:rsidRPr="006C5593">
        <w:rPr>
          <w:rFonts w:cs="Calibri"/>
          <w:color w:val="000000" w:themeColor="text1"/>
          <w:sz w:val="24"/>
          <w:szCs w:val="24"/>
        </w:rPr>
        <w:t xml:space="preserve"> Mr.</w:t>
      </w:r>
      <w:r w:rsidR="0070255A" w:rsidRPr="006C5593">
        <w:rPr>
          <w:rFonts w:cs="Calibri"/>
          <w:color w:val="000000" w:themeColor="text1"/>
          <w:sz w:val="24"/>
          <w:szCs w:val="24"/>
        </w:rPr>
        <w:t xml:space="preserve"> Anand D. Agarwal, Mr. Yogesh R. </w:t>
      </w:r>
      <w:proofErr w:type="spellStart"/>
      <w:r w:rsidR="0070255A" w:rsidRPr="006C5593">
        <w:rPr>
          <w:rFonts w:cs="Calibri"/>
          <w:color w:val="000000" w:themeColor="text1"/>
          <w:sz w:val="24"/>
          <w:szCs w:val="24"/>
        </w:rPr>
        <w:t>Dougall</w:t>
      </w:r>
      <w:proofErr w:type="spellEnd"/>
      <w:r w:rsidR="0070255A" w:rsidRPr="006C5593">
        <w:rPr>
          <w:rFonts w:cs="Calibri"/>
          <w:color w:val="000000" w:themeColor="text1"/>
          <w:sz w:val="24"/>
          <w:szCs w:val="24"/>
        </w:rPr>
        <w:t xml:space="preserve"> &amp; Mr. Rajesh Y. </w:t>
      </w:r>
      <w:proofErr w:type="spellStart"/>
      <w:r w:rsidR="0070255A" w:rsidRPr="006C5593">
        <w:rPr>
          <w:rFonts w:cs="Calibri"/>
          <w:color w:val="000000" w:themeColor="text1"/>
          <w:sz w:val="24"/>
          <w:szCs w:val="24"/>
        </w:rPr>
        <w:t>Dougall</w:t>
      </w:r>
      <w:proofErr w:type="spellEnd"/>
      <w:r w:rsidR="009E510C" w:rsidRPr="006C5593">
        <w:rPr>
          <w:rFonts w:cs="Calibri"/>
          <w:color w:val="000000" w:themeColor="text1"/>
          <w:sz w:val="24"/>
          <w:szCs w:val="24"/>
        </w:rPr>
        <w:t xml:space="preserve"> </w:t>
      </w:r>
      <w:r w:rsidRPr="006C5593">
        <w:rPr>
          <w:rFonts w:cs="Calibri"/>
          <w:color w:val="000000" w:themeColor="text1"/>
          <w:sz w:val="24"/>
          <w:szCs w:val="24"/>
        </w:rPr>
        <w:t>of M/s Omega Promoters Pvt. Ltd. had filed</w:t>
      </w:r>
      <w:r w:rsidR="00054D4E" w:rsidRPr="006C5593">
        <w:rPr>
          <w:rFonts w:cs="Calibri"/>
          <w:color w:val="000000" w:themeColor="text1"/>
          <w:sz w:val="24"/>
          <w:szCs w:val="24"/>
        </w:rPr>
        <w:t xml:space="preserve"> a</w:t>
      </w:r>
      <w:r w:rsidRPr="006C5593">
        <w:rPr>
          <w:rFonts w:cs="Calibri"/>
          <w:color w:val="000000" w:themeColor="text1"/>
          <w:sz w:val="24"/>
          <w:szCs w:val="24"/>
        </w:rPr>
        <w:t xml:space="preserve"> Civil Suit number referred herewith</w:t>
      </w:r>
      <w:r w:rsidR="00054D4E" w:rsidRPr="006C5593">
        <w:rPr>
          <w:rFonts w:cs="Calibri"/>
          <w:color w:val="000000" w:themeColor="text1"/>
          <w:sz w:val="24"/>
          <w:szCs w:val="24"/>
        </w:rPr>
        <w:t xml:space="preserve"> above</w:t>
      </w:r>
      <w:r w:rsidRPr="006C5593">
        <w:rPr>
          <w:rFonts w:cs="Calibri"/>
          <w:color w:val="000000" w:themeColor="text1"/>
          <w:sz w:val="24"/>
          <w:szCs w:val="24"/>
        </w:rPr>
        <w:t xml:space="preserve"> against existing Partners of Omega and </w:t>
      </w:r>
      <w:r w:rsidR="00E10109" w:rsidRPr="006C5593">
        <w:rPr>
          <w:rFonts w:cs="Calibri"/>
          <w:color w:val="000000" w:themeColor="text1"/>
          <w:sz w:val="24"/>
          <w:szCs w:val="24"/>
        </w:rPr>
        <w:t xml:space="preserve">had </w:t>
      </w:r>
      <w:r w:rsidR="0089229B" w:rsidRPr="006C5593">
        <w:rPr>
          <w:rFonts w:cs="Calibri"/>
          <w:color w:val="000000" w:themeColor="text1"/>
          <w:sz w:val="24"/>
          <w:szCs w:val="24"/>
        </w:rPr>
        <w:t>claim</w:t>
      </w:r>
      <w:r w:rsidR="00E10109" w:rsidRPr="006C5593">
        <w:rPr>
          <w:rFonts w:cs="Calibri"/>
          <w:color w:val="000000" w:themeColor="text1"/>
          <w:sz w:val="24"/>
          <w:szCs w:val="24"/>
        </w:rPr>
        <w:t>ed a</w:t>
      </w:r>
      <w:r w:rsidR="0089229B" w:rsidRPr="006C5593">
        <w:rPr>
          <w:rFonts w:cs="Calibri"/>
          <w:color w:val="000000" w:themeColor="text1"/>
          <w:sz w:val="24"/>
          <w:szCs w:val="24"/>
        </w:rPr>
        <w:t xml:space="preserve"> charge on </w:t>
      </w:r>
      <w:r w:rsidR="00E10109" w:rsidRPr="006C5593">
        <w:rPr>
          <w:rFonts w:cs="Calibri"/>
          <w:color w:val="000000" w:themeColor="text1"/>
          <w:sz w:val="24"/>
          <w:szCs w:val="24"/>
        </w:rPr>
        <w:t xml:space="preserve">the </w:t>
      </w:r>
      <w:r w:rsidR="0089229B" w:rsidRPr="006C5593">
        <w:rPr>
          <w:rFonts w:cs="Calibri"/>
          <w:color w:val="000000" w:themeColor="text1"/>
          <w:sz w:val="24"/>
          <w:szCs w:val="24"/>
        </w:rPr>
        <w:t>property purchased by</w:t>
      </w:r>
      <w:r w:rsidRPr="006C5593">
        <w:rPr>
          <w:rFonts w:cs="Calibri"/>
          <w:color w:val="000000" w:themeColor="text1"/>
          <w:sz w:val="24"/>
          <w:szCs w:val="24"/>
        </w:rPr>
        <w:t xml:space="preserve"> </w:t>
      </w:r>
      <w:r w:rsidR="00714108" w:rsidRPr="006C5593">
        <w:rPr>
          <w:rFonts w:cs="Calibri"/>
          <w:color w:val="000000" w:themeColor="text1"/>
          <w:sz w:val="24"/>
          <w:szCs w:val="24"/>
        </w:rPr>
        <w:t>PARTY OF THE SECOND PART</w:t>
      </w:r>
      <w:r w:rsidRPr="006C5593">
        <w:rPr>
          <w:rFonts w:cs="Calibri"/>
          <w:color w:val="000000" w:themeColor="text1"/>
          <w:sz w:val="24"/>
          <w:szCs w:val="24"/>
        </w:rPr>
        <w:t xml:space="preserve">.  The said suit is still pending for final result.  </w:t>
      </w:r>
      <w:r w:rsidR="00546E52" w:rsidRPr="006C5593">
        <w:rPr>
          <w:rFonts w:cs="Calibri"/>
          <w:color w:val="000000" w:themeColor="text1"/>
          <w:sz w:val="24"/>
          <w:szCs w:val="24"/>
        </w:rPr>
        <w:t>PARTY OF THE SECOND PART has assured the PARTY OF THE FIRST PART that the said suit is a money claim and will not carry any encumbrance</w:t>
      </w:r>
      <w:r w:rsidR="00AD7997" w:rsidRPr="006C5593">
        <w:rPr>
          <w:rFonts w:cs="Calibri"/>
          <w:color w:val="000000" w:themeColor="text1"/>
          <w:sz w:val="24"/>
          <w:szCs w:val="24"/>
        </w:rPr>
        <w:t xml:space="preserve">, charges </w:t>
      </w:r>
      <w:r w:rsidR="00546E52" w:rsidRPr="006C5593">
        <w:rPr>
          <w:rFonts w:cs="Calibri"/>
          <w:color w:val="000000" w:themeColor="text1"/>
          <w:sz w:val="24"/>
          <w:szCs w:val="24"/>
        </w:rPr>
        <w:t xml:space="preserve"> or claim of any nature</w:t>
      </w:r>
      <w:r w:rsidR="00D268EA" w:rsidRPr="006C5593">
        <w:rPr>
          <w:rFonts w:cs="Calibri"/>
          <w:color w:val="000000" w:themeColor="text1"/>
          <w:sz w:val="24"/>
          <w:szCs w:val="24"/>
        </w:rPr>
        <w:t xml:space="preserve"> whatsoever at present and/ or </w:t>
      </w:r>
      <w:r w:rsidR="00546E52" w:rsidRPr="006C5593">
        <w:rPr>
          <w:rFonts w:cs="Calibri"/>
          <w:color w:val="000000" w:themeColor="text1"/>
          <w:sz w:val="24"/>
          <w:szCs w:val="24"/>
        </w:rPr>
        <w:t xml:space="preserve"> </w:t>
      </w:r>
      <w:r w:rsidRPr="006C5593">
        <w:rPr>
          <w:rFonts w:cs="Calibri"/>
          <w:color w:val="000000" w:themeColor="text1"/>
          <w:sz w:val="24"/>
          <w:szCs w:val="24"/>
        </w:rPr>
        <w:t xml:space="preserve">in </w:t>
      </w:r>
      <w:r w:rsidR="00D0374D" w:rsidRPr="006C5593">
        <w:rPr>
          <w:rFonts w:cs="Calibri"/>
          <w:color w:val="000000" w:themeColor="text1"/>
          <w:sz w:val="24"/>
          <w:szCs w:val="24"/>
        </w:rPr>
        <w:t xml:space="preserve">future </w:t>
      </w:r>
      <w:r w:rsidR="002A7B64" w:rsidRPr="006C5593">
        <w:rPr>
          <w:rFonts w:cs="Calibri"/>
          <w:color w:val="000000" w:themeColor="text1"/>
          <w:sz w:val="24"/>
          <w:szCs w:val="24"/>
        </w:rPr>
        <w:t xml:space="preserve">on PARTY OF THE FIRST PART.  </w:t>
      </w:r>
      <w:r w:rsidR="00120507" w:rsidRPr="006C5593">
        <w:rPr>
          <w:rFonts w:cs="Calibri"/>
          <w:color w:val="000000" w:themeColor="text1"/>
          <w:sz w:val="24"/>
          <w:szCs w:val="24"/>
        </w:rPr>
        <w:t xml:space="preserve">The above said suit final document copy </w:t>
      </w:r>
      <w:r w:rsidR="009B7411" w:rsidRPr="006C5593">
        <w:rPr>
          <w:rFonts w:cs="Calibri"/>
          <w:color w:val="000000" w:themeColor="text1"/>
          <w:sz w:val="24"/>
          <w:szCs w:val="24"/>
        </w:rPr>
        <w:t xml:space="preserve">will be made available by Party of the SECOND PART. </w:t>
      </w:r>
    </w:p>
    <w:p w:rsidR="00346E12" w:rsidRPr="006C5593" w:rsidRDefault="00346E12" w:rsidP="00714108">
      <w:pPr>
        <w:pStyle w:val="ListParagraph"/>
        <w:spacing w:after="0" w:line="276" w:lineRule="auto"/>
        <w:jc w:val="both"/>
        <w:rPr>
          <w:rFonts w:cs="Calibri"/>
          <w:b/>
          <w:color w:val="000000" w:themeColor="text1"/>
          <w:sz w:val="24"/>
          <w:szCs w:val="24"/>
        </w:rPr>
      </w:pPr>
    </w:p>
    <w:p w:rsidR="00346E12" w:rsidRPr="006C5593" w:rsidRDefault="00346E12" w:rsidP="0009056F">
      <w:pPr>
        <w:pStyle w:val="ListParagraph"/>
        <w:numPr>
          <w:ilvl w:val="0"/>
          <w:numId w:val="13"/>
        </w:numPr>
        <w:spacing w:after="0" w:line="276" w:lineRule="auto"/>
        <w:jc w:val="both"/>
        <w:rPr>
          <w:rFonts w:cs="Calibri"/>
          <w:color w:val="000000" w:themeColor="text1"/>
          <w:sz w:val="24"/>
          <w:szCs w:val="24"/>
        </w:rPr>
      </w:pPr>
      <w:r w:rsidRPr="006C5593">
        <w:rPr>
          <w:rFonts w:cs="Calibri"/>
          <w:b/>
          <w:color w:val="000000" w:themeColor="text1"/>
          <w:sz w:val="24"/>
          <w:szCs w:val="24"/>
        </w:rPr>
        <w:t>C</w:t>
      </w:r>
      <w:r w:rsidR="00364790" w:rsidRPr="006C5593">
        <w:rPr>
          <w:rFonts w:cs="Calibri"/>
          <w:b/>
          <w:color w:val="000000" w:themeColor="text1"/>
          <w:sz w:val="24"/>
          <w:szCs w:val="24"/>
        </w:rPr>
        <w:t>OMPLETION</w:t>
      </w:r>
      <w:r w:rsidRPr="006C5593">
        <w:rPr>
          <w:rFonts w:cs="Calibri"/>
          <w:b/>
          <w:color w:val="000000" w:themeColor="text1"/>
          <w:sz w:val="24"/>
          <w:szCs w:val="24"/>
        </w:rPr>
        <w:t xml:space="preserve"> C</w:t>
      </w:r>
      <w:r w:rsidR="00364790" w:rsidRPr="006C5593">
        <w:rPr>
          <w:rFonts w:cs="Calibri"/>
          <w:b/>
          <w:color w:val="000000" w:themeColor="text1"/>
          <w:sz w:val="24"/>
          <w:szCs w:val="24"/>
        </w:rPr>
        <w:t>ERTIFICATE</w:t>
      </w:r>
      <w:r w:rsidRPr="006C5593">
        <w:rPr>
          <w:rFonts w:cs="Calibri"/>
          <w:b/>
          <w:color w:val="000000" w:themeColor="text1"/>
          <w:sz w:val="24"/>
          <w:szCs w:val="24"/>
        </w:rPr>
        <w:t xml:space="preserve">: </w:t>
      </w:r>
      <w:r w:rsidR="00AE474A" w:rsidRPr="006C5593">
        <w:rPr>
          <w:rFonts w:cs="Calibri"/>
          <w:b/>
          <w:color w:val="000000" w:themeColor="text1"/>
          <w:sz w:val="24"/>
          <w:szCs w:val="24"/>
        </w:rPr>
        <w:t xml:space="preserve"> </w:t>
      </w:r>
      <w:r w:rsidR="00AE474A" w:rsidRPr="006C5593">
        <w:rPr>
          <w:rFonts w:cs="Calibri"/>
          <w:color w:val="000000" w:themeColor="text1"/>
          <w:sz w:val="24"/>
          <w:szCs w:val="24"/>
        </w:rPr>
        <w:t>Presently</w:t>
      </w:r>
      <w:r w:rsidR="00A92D12" w:rsidRPr="006C5593">
        <w:rPr>
          <w:rFonts w:cs="Calibri"/>
          <w:color w:val="000000" w:themeColor="text1"/>
          <w:sz w:val="24"/>
          <w:szCs w:val="24"/>
        </w:rPr>
        <w:t>,</w:t>
      </w:r>
      <w:r w:rsidR="00396386" w:rsidRPr="006C5593">
        <w:rPr>
          <w:rFonts w:cs="Calibri"/>
          <w:color w:val="000000" w:themeColor="text1"/>
          <w:sz w:val="24"/>
          <w:szCs w:val="24"/>
        </w:rPr>
        <w:t xml:space="preserve"> Sai Avishkar</w:t>
      </w:r>
      <w:r w:rsidR="00A92D12" w:rsidRPr="006C5593">
        <w:rPr>
          <w:rFonts w:cs="Calibri"/>
          <w:color w:val="000000" w:themeColor="text1"/>
          <w:sz w:val="24"/>
          <w:szCs w:val="24"/>
        </w:rPr>
        <w:t xml:space="preserve"> CHS</w:t>
      </w:r>
      <w:r w:rsidR="00AE474A" w:rsidRPr="006C5593">
        <w:rPr>
          <w:rFonts w:cs="Calibri"/>
          <w:color w:val="000000" w:themeColor="text1"/>
          <w:sz w:val="24"/>
          <w:szCs w:val="24"/>
        </w:rPr>
        <w:t xml:space="preserve"> wing F</w:t>
      </w:r>
      <w:ins w:id="4" w:author="Comp" w:date="2017-04-25T21:02:00Z">
        <w:r w:rsidR="009870C9" w:rsidRPr="006C5593">
          <w:rPr>
            <w:rFonts w:cs="Calibri"/>
            <w:color w:val="000000" w:themeColor="text1"/>
            <w:sz w:val="24"/>
            <w:szCs w:val="24"/>
          </w:rPr>
          <w:t xml:space="preserve"> </w:t>
        </w:r>
      </w:ins>
      <w:r w:rsidR="00AE474A" w:rsidRPr="006C5593">
        <w:rPr>
          <w:rFonts w:cs="Calibri"/>
          <w:color w:val="000000" w:themeColor="text1"/>
          <w:sz w:val="24"/>
          <w:szCs w:val="24"/>
        </w:rPr>
        <w:t>&amp;</w:t>
      </w:r>
      <w:ins w:id="5" w:author="Comp" w:date="2017-04-25T21:02:00Z">
        <w:r w:rsidR="009870C9" w:rsidRPr="006C5593">
          <w:rPr>
            <w:rFonts w:cs="Calibri"/>
            <w:color w:val="000000" w:themeColor="text1"/>
            <w:sz w:val="24"/>
            <w:szCs w:val="24"/>
          </w:rPr>
          <w:t xml:space="preserve"> </w:t>
        </w:r>
      </w:ins>
      <w:r w:rsidR="00AE474A" w:rsidRPr="006C5593">
        <w:rPr>
          <w:rFonts w:cs="Calibri"/>
          <w:color w:val="000000" w:themeColor="text1"/>
          <w:sz w:val="24"/>
          <w:szCs w:val="24"/>
        </w:rPr>
        <w:t>G carries full completion certificate and wings A, B</w:t>
      </w:r>
      <w:ins w:id="6" w:author="Comp" w:date="2017-04-25T21:02:00Z">
        <w:r w:rsidR="009870C9" w:rsidRPr="006C5593">
          <w:rPr>
            <w:rFonts w:cs="Calibri"/>
            <w:color w:val="000000" w:themeColor="text1"/>
            <w:sz w:val="24"/>
            <w:szCs w:val="24"/>
          </w:rPr>
          <w:t xml:space="preserve"> </w:t>
        </w:r>
      </w:ins>
      <w:r w:rsidR="00AE474A" w:rsidRPr="006C5593">
        <w:rPr>
          <w:rFonts w:cs="Calibri"/>
          <w:color w:val="000000" w:themeColor="text1"/>
          <w:sz w:val="24"/>
          <w:szCs w:val="24"/>
        </w:rPr>
        <w:t>&amp;</w:t>
      </w:r>
      <w:ins w:id="7" w:author="Comp" w:date="2017-04-25T21:02:00Z">
        <w:r w:rsidR="009870C9" w:rsidRPr="006C5593">
          <w:rPr>
            <w:rFonts w:cs="Calibri"/>
            <w:color w:val="000000" w:themeColor="text1"/>
            <w:sz w:val="24"/>
            <w:szCs w:val="24"/>
          </w:rPr>
          <w:t xml:space="preserve"> </w:t>
        </w:r>
      </w:ins>
      <w:r w:rsidR="00AE474A" w:rsidRPr="006C5593">
        <w:rPr>
          <w:rFonts w:cs="Calibri"/>
          <w:color w:val="000000" w:themeColor="text1"/>
          <w:sz w:val="24"/>
          <w:szCs w:val="24"/>
        </w:rPr>
        <w:t>C is holding partial completion from</w:t>
      </w:r>
      <w:r w:rsidR="009870C9" w:rsidRPr="006C5593">
        <w:rPr>
          <w:rFonts w:cs="Calibri"/>
          <w:color w:val="000000" w:themeColor="text1"/>
          <w:sz w:val="24"/>
          <w:szCs w:val="24"/>
        </w:rPr>
        <w:t xml:space="preserve"> Pune Metropolitan Regional Development Authority</w:t>
      </w:r>
      <w:r w:rsidR="00AE474A" w:rsidRPr="006C5593">
        <w:rPr>
          <w:rFonts w:cs="Calibri"/>
          <w:color w:val="000000" w:themeColor="text1"/>
          <w:sz w:val="24"/>
          <w:szCs w:val="24"/>
        </w:rPr>
        <w:t xml:space="preserve"> </w:t>
      </w:r>
      <w:ins w:id="8" w:author="Comp" w:date="2017-04-25T21:04:00Z">
        <w:r w:rsidR="009870C9" w:rsidRPr="006C5593">
          <w:rPr>
            <w:rFonts w:cs="Calibri"/>
            <w:color w:val="000000" w:themeColor="text1"/>
            <w:sz w:val="24"/>
            <w:szCs w:val="24"/>
          </w:rPr>
          <w:t>(</w:t>
        </w:r>
      </w:ins>
      <w:r w:rsidR="00AE474A" w:rsidRPr="006C5593">
        <w:rPr>
          <w:rFonts w:cs="Calibri"/>
          <w:color w:val="000000" w:themeColor="text1"/>
          <w:sz w:val="24"/>
          <w:szCs w:val="24"/>
        </w:rPr>
        <w:t>PMRDA</w:t>
      </w:r>
      <w:ins w:id="9" w:author="Comp" w:date="2017-04-25T21:04:00Z">
        <w:r w:rsidR="009870C9" w:rsidRPr="006C5593">
          <w:rPr>
            <w:rFonts w:cs="Calibri"/>
            <w:color w:val="000000" w:themeColor="text1"/>
            <w:sz w:val="24"/>
            <w:szCs w:val="24"/>
          </w:rPr>
          <w:t>)</w:t>
        </w:r>
      </w:ins>
      <w:r w:rsidR="00AE474A" w:rsidRPr="006C5593">
        <w:rPr>
          <w:rFonts w:cs="Calibri"/>
          <w:color w:val="000000" w:themeColor="text1"/>
          <w:sz w:val="24"/>
          <w:szCs w:val="24"/>
        </w:rPr>
        <w:t xml:space="preserve">. </w:t>
      </w:r>
      <w:r w:rsidR="005E12A2" w:rsidRPr="006C5593">
        <w:rPr>
          <w:rFonts w:cs="Calibri"/>
          <w:color w:val="000000" w:themeColor="text1"/>
          <w:sz w:val="24"/>
          <w:szCs w:val="24"/>
        </w:rPr>
        <w:t xml:space="preserve"> </w:t>
      </w:r>
      <w:r w:rsidR="008440E3" w:rsidRPr="006C5593">
        <w:rPr>
          <w:rFonts w:cs="Calibri"/>
          <w:color w:val="000000" w:themeColor="text1"/>
          <w:sz w:val="24"/>
          <w:szCs w:val="24"/>
        </w:rPr>
        <w:t>Sai Avishkar</w:t>
      </w:r>
      <w:r w:rsidR="00AE474A" w:rsidRPr="006C5593">
        <w:rPr>
          <w:rFonts w:cs="Calibri"/>
          <w:color w:val="000000" w:themeColor="text1"/>
          <w:sz w:val="24"/>
          <w:szCs w:val="24"/>
        </w:rPr>
        <w:t xml:space="preserve"> </w:t>
      </w:r>
      <w:del w:id="10" w:author="Comp" w:date="2017-04-25T21:04:00Z">
        <w:r w:rsidR="00AE474A" w:rsidRPr="006C5593" w:rsidDel="008440E3">
          <w:rPr>
            <w:rFonts w:cs="Calibri"/>
            <w:color w:val="000000" w:themeColor="text1"/>
            <w:sz w:val="24"/>
            <w:szCs w:val="24"/>
          </w:rPr>
          <w:delText xml:space="preserve"> </w:delText>
        </w:r>
      </w:del>
      <w:r w:rsidR="00AE474A" w:rsidRPr="006C5593">
        <w:rPr>
          <w:rFonts w:cs="Calibri"/>
          <w:color w:val="000000" w:themeColor="text1"/>
          <w:sz w:val="24"/>
          <w:szCs w:val="24"/>
        </w:rPr>
        <w:t>CHS wings D, E, H, I&amp;J</w:t>
      </w:r>
      <w:r w:rsidR="00C9052D" w:rsidRPr="006C5593">
        <w:rPr>
          <w:rFonts w:cs="Calibri"/>
          <w:color w:val="000000" w:themeColor="text1"/>
          <w:sz w:val="24"/>
          <w:szCs w:val="24"/>
        </w:rPr>
        <w:t xml:space="preserve"> are under construction.  It is agreed between the parties that PARTY OF </w:t>
      </w:r>
      <w:r w:rsidR="0089229B" w:rsidRPr="006C5593">
        <w:rPr>
          <w:rFonts w:cs="Calibri"/>
          <w:color w:val="000000" w:themeColor="text1"/>
          <w:sz w:val="24"/>
          <w:szCs w:val="24"/>
        </w:rPr>
        <w:t>THE SECOND PART will provide</w:t>
      </w:r>
      <w:r w:rsidR="00C9052D" w:rsidRPr="006C5593">
        <w:rPr>
          <w:rFonts w:cs="Calibri"/>
          <w:color w:val="000000" w:themeColor="text1"/>
          <w:sz w:val="24"/>
          <w:szCs w:val="24"/>
        </w:rPr>
        <w:t xml:space="preserve"> full completion certificate </w:t>
      </w:r>
      <w:r w:rsidR="005C4EB5" w:rsidRPr="006C5593">
        <w:rPr>
          <w:rFonts w:cs="Calibri"/>
          <w:color w:val="000000" w:themeColor="text1"/>
          <w:sz w:val="24"/>
          <w:szCs w:val="24"/>
        </w:rPr>
        <w:t>of the</w:t>
      </w:r>
      <w:ins w:id="11" w:author="Comp" w:date="2017-04-25T21:05:00Z">
        <w:r w:rsidR="008440E3" w:rsidRPr="006C5593">
          <w:rPr>
            <w:rFonts w:cs="Calibri"/>
            <w:color w:val="000000" w:themeColor="text1"/>
            <w:sz w:val="24"/>
            <w:szCs w:val="24"/>
          </w:rPr>
          <w:t xml:space="preserve"> </w:t>
        </w:r>
      </w:ins>
      <w:r w:rsidR="00C9052D" w:rsidRPr="006C5593">
        <w:rPr>
          <w:rFonts w:cs="Calibri"/>
          <w:color w:val="000000" w:themeColor="text1"/>
          <w:sz w:val="24"/>
          <w:szCs w:val="24"/>
        </w:rPr>
        <w:t xml:space="preserve">entire project from competent authorities to PARTY OF THE FIRST PART </w:t>
      </w:r>
      <w:r w:rsidR="00EA164E" w:rsidRPr="006C5593">
        <w:rPr>
          <w:rFonts w:cs="Calibri"/>
          <w:color w:val="000000" w:themeColor="text1"/>
          <w:sz w:val="24"/>
          <w:szCs w:val="24"/>
        </w:rPr>
        <w:t xml:space="preserve">soonest </w:t>
      </w:r>
      <w:r w:rsidR="00C9052D" w:rsidRPr="006C5593">
        <w:rPr>
          <w:rFonts w:cs="Calibri"/>
          <w:color w:val="000000" w:themeColor="text1"/>
          <w:sz w:val="24"/>
          <w:szCs w:val="24"/>
        </w:rPr>
        <w:t xml:space="preserve">on </w:t>
      </w:r>
      <w:r w:rsidR="00EA164E" w:rsidRPr="006C5593">
        <w:rPr>
          <w:rFonts w:cs="Calibri"/>
          <w:color w:val="000000" w:themeColor="text1"/>
          <w:sz w:val="24"/>
          <w:szCs w:val="24"/>
        </w:rPr>
        <w:t>completion of development.  During this it is agreed by PAR</w:t>
      </w:r>
      <w:r w:rsidR="009F5CDA" w:rsidRPr="006C5593">
        <w:rPr>
          <w:rFonts w:cs="Calibri"/>
          <w:color w:val="000000" w:themeColor="text1"/>
          <w:sz w:val="24"/>
          <w:szCs w:val="24"/>
        </w:rPr>
        <w:t xml:space="preserve">TY OF SECOND PART </w:t>
      </w:r>
      <w:r w:rsidR="0009056F" w:rsidRPr="006C5593">
        <w:rPr>
          <w:rFonts w:cs="Calibri"/>
          <w:color w:val="000000" w:themeColor="text1"/>
          <w:sz w:val="24"/>
          <w:szCs w:val="24"/>
        </w:rPr>
        <w:t>to provide</w:t>
      </w:r>
      <w:r w:rsidR="00EA164E" w:rsidRPr="006C5593">
        <w:rPr>
          <w:rFonts w:cs="Calibri"/>
          <w:color w:val="000000" w:themeColor="text1"/>
          <w:sz w:val="24"/>
          <w:szCs w:val="24"/>
        </w:rPr>
        <w:t xml:space="preserve"> Architects certification commenting on </w:t>
      </w:r>
      <w:r w:rsidR="009F5CDA" w:rsidRPr="006C5593">
        <w:rPr>
          <w:rFonts w:cs="Calibri"/>
          <w:color w:val="000000" w:themeColor="text1"/>
          <w:sz w:val="24"/>
          <w:szCs w:val="24"/>
        </w:rPr>
        <w:t xml:space="preserve">reasons for issuance of partial completion certificate </w:t>
      </w:r>
      <w:r w:rsidR="0009056F" w:rsidRPr="006C5593">
        <w:rPr>
          <w:rFonts w:cs="Calibri"/>
          <w:color w:val="000000" w:themeColor="text1"/>
          <w:sz w:val="24"/>
          <w:szCs w:val="24"/>
        </w:rPr>
        <w:t>for wings A, B&amp;C</w:t>
      </w:r>
      <w:r w:rsidR="0089229B" w:rsidRPr="006C5593">
        <w:rPr>
          <w:rFonts w:cs="Calibri"/>
          <w:color w:val="000000" w:themeColor="text1"/>
          <w:sz w:val="24"/>
          <w:szCs w:val="24"/>
        </w:rPr>
        <w:t>.</w:t>
      </w:r>
      <w:r w:rsidR="002E2322" w:rsidRPr="006C5593">
        <w:rPr>
          <w:rFonts w:cs="Calibri"/>
          <w:color w:val="000000" w:themeColor="text1"/>
          <w:sz w:val="24"/>
          <w:szCs w:val="24"/>
        </w:rPr>
        <w:t xml:space="preserve"> </w:t>
      </w:r>
    </w:p>
    <w:p w:rsidR="001E621A" w:rsidRPr="006C5593" w:rsidRDefault="001E621A" w:rsidP="00714108">
      <w:pPr>
        <w:pStyle w:val="ListParagraph"/>
        <w:spacing w:after="0" w:line="276" w:lineRule="auto"/>
        <w:jc w:val="both"/>
        <w:rPr>
          <w:rFonts w:cs="Calibri"/>
          <w:color w:val="000000" w:themeColor="text1"/>
          <w:sz w:val="24"/>
          <w:szCs w:val="24"/>
        </w:rPr>
      </w:pPr>
    </w:p>
    <w:p w:rsidR="001E621A" w:rsidRPr="00510020" w:rsidRDefault="00346E12" w:rsidP="00714108">
      <w:pPr>
        <w:pStyle w:val="ListParagraph"/>
        <w:numPr>
          <w:ilvl w:val="0"/>
          <w:numId w:val="13"/>
        </w:numPr>
        <w:spacing w:after="0" w:line="276" w:lineRule="auto"/>
        <w:jc w:val="both"/>
        <w:rPr>
          <w:rFonts w:cs="Calibri"/>
          <w:b/>
          <w:color w:val="000000" w:themeColor="text1"/>
          <w:sz w:val="24"/>
          <w:szCs w:val="24"/>
        </w:rPr>
      </w:pPr>
      <w:r w:rsidRPr="006C5593">
        <w:rPr>
          <w:rFonts w:cs="Calibri"/>
          <w:b/>
          <w:color w:val="000000" w:themeColor="text1"/>
          <w:sz w:val="24"/>
          <w:szCs w:val="24"/>
        </w:rPr>
        <w:t>C</w:t>
      </w:r>
      <w:r w:rsidR="00003C4F" w:rsidRPr="006C5593">
        <w:rPr>
          <w:rFonts w:cs="Calibri"/>
          <w:b/>
          <w:color w:val="000000" w:themeColor="text1"/>
          <w:sz w:val="24"/>
          <w:szCs w:val="24"/>
        </w:rPr>
        <w:t>ORPOR</w:t>
      </w:r>
      <w:r w:rsidR="00BB367C" w:rsidRPr="006C5593">
        <w:rPr>
          <w:rFonts w:cs="Calibri"/>
          <w:b/>
          <w:color w:val="000000" w:themeColor="text1"/>
          <w:sz w:val="24"/>
          <w:szCs w:val="24"/>
        </w:rPr>
        <w:t>A</w:t>
      </w:r>
      <w:r w:rsidR="00003C4F" w:rsidRPr="006C5593">
        <w:rPr>
          <w:rFonts w:cs="Calibri"/>
          <w:b/>
          <w:color w:val="000000" w:themeColor="text1"/>
          <w:sz w:val="24"/>
          <w:szCs w:val="24"/>
        </w:rPr>
        <w:t>TION</w:t>
      </w:r>
      <w:r w:rsidRPr="006C5593">
        <w:rPr>
          <w:rFonts w:cs="Calibri"/>
          <w:b/>
          <w:color w:val="000000" w:themeColor="text1"/>
          <w:sz w:val="24"/>
          <w:szCs w:val="24"/>
        </w:rPr>
        <w:t xml:space="preserve"> B</w:t>
      </w:r>
      <w:r w:rsidR="00003C4F" w:rsidRPr="006C5593">
        <w:rPr>
          <w:rFonts w:cs="Calibri"/>
          <w:b/>
          <w:color w:val="000000" w:themeColor="text1"/>
          <w:sz w:val="24"/>
          <w:szCs w:val="24"/>
        </w:rPr>
        <w:t>ANK</w:t>
      </w:r>
      <w:r w:rsidRPr="006C5593">
        <w:rPr>
          <w:rFonts w:cs="Calibri"/>
          <w:b/>
          <w:color w:val="000000" w:themeColor="text1"/>
          <w:sz w:val="24"/>
          <w:szCs w:val="24"/>
        </w:rPr>
        <w:t xml:space="preserve">: </w:t>
      </w:r>
      <w:r w:rsidR="00D661A7" w:rsidRPr="006C5593">
        <w:rPr>
          <w:rFonts w:cs="Calibri"/>
          <w:color w:val="000000" w:themeColor="text1"/>
          <w:sz w:val="24"/>
          <w:szCs w:val="24"/>
        </w:rPr>
        <w:t>PARTY OF THE SECOND PART</w:t>
      </w:r>
      <w:r w:rsidRPr="006C5593">
        <w:rPr>
          <w:rFonts w:cs="Calibri"/>
          <w:color w:val="000000" w:themeColor="text1"/>
          <w:sz w:val="24"/>
          <w:szCs w:val="24"/>
        </w:rPr>
        <w:t xml:space="preserve"> has obtained Project</w:t>
      </w:r>
      <w:r w:rsidR="00A92D12" w:rsidRPr="006C5593">
        <w:rPr>
          <w:rFonts w:cs="Calibri"/>
          <w:color w:val="000000" w:themeColor="text1"/>
          <w:sz w:val="24"/>
          <w:szCs w:val="24"/>
        </w:rPr>
        <w:t xml:space="preserve"> Finance</w:t>
      </w:r>
      <w:r w:rsidR="00D661A7" w:rsidRPr="006C5593">
        <w:rPr>
          <w:rFonts w:cs="Calibri"/>
          <w:color w:val="000000" w:themeColor="text1"/>
          <w:sz w:val="24"/>
          <w:szCs w:val="24"/>
        </w:rPr>
        <w:t xml:space="preserve"> (CF)</w:t>
      </w:r>
      <w:r w:rsidR="00A92D12" w:rsidRPr="006C5593">
        <w:rPr>
          <w:rFonts w:cs="Calibri"/>
          <w:color w:val="000000" w:themeColor="text1"/>
          <w:sz w:val="24"/>
          <w:szCs w:val="24"/>
        </w:rPr>
        <w:t xml:space="preserve"> from Corporation Bank</w:t>
      </w:r>
      <w:r w:rsidR="00074FC1" w:rsidRPr="006C5593">
        <w:rPr>
          <w:rFonts w:cs="Calibri"/>
          <w:color w:val="000000" w:themeColor="text1"/>
          <w:sz w:val="24"/>
          <w:szCs w:val="24"/>
        </w:rPr>
        <w:t>, Pune</w:t>
      </w:r>
      <w:r w:rsidR="00A92D12" w:rsidRPr="006C5593">
        <w:rPr>
          <w:rFonts w:cs="Calibri"/>
          <w:color w:val="000000" w:themeColor="text1"/>
          <w:sz w:val="24"/>
          <w:szCs w:val="24"/>
        </w:rPr>
        <w:t>.</w:t>
      </w:r>
      <w:r w:rsidR="00A16520" w:rsidRPr="006C5593">
        <w:rPr>
          <w:rFonts w:cs="Calibri"/>
          <w:color w:val="000000" w:themeColor="text1"/>
          <w:sz w:val="24"/>
          <w:szCs w:val="24"/>
        </w:rPr>
        <w:t xml:space="preserve"> </w:t>
      </w:r>
      <w:r w:rsidR="00964942" w:rsidRPr="006C5593">
        <w:rPr>
          <w:rFonts w:cs="Calibri"/>
          <w:color w:val="000000" w:themeColor="text1"/>
          <w:sz w:val="24"/>
          <w:szCs w:val="24"/>
        </w:rPr>
        <w:t xml:space="preserve"> </w:t>
      </w:r>
      <w:r w:rsidR="00A16520" w:rsidRPr="006C5593">
        <w:rPr>
          <w:rFonts w:cs="Calibri"/>
          <w:color w:val="000000" w:themeColor="text1"/>
          <w:sz w:val="24"/>
          <w:szCs w:val="24"/>
        </w:rPr>
        <w:t>The</w:t>
      </w:r>
      <w:r w:rsidR="00A92D12" w:rsidRPr="006C5593">
        <w:rPr>
          <w:rFonts w:cs="Calibri"/>
          <w:color w:val="000000" w:themeColor="text1"/>
          <w:sz w:val="24"/>
          <w:szCs w:val="24"/>
        </w:rPr>
        <w:t xml:space="preserve"> Bank has issued </w:t>
      </w:r>
      <w:r w:rsidR="00A16520" w:rsidRPr="006C5593">
        <w:rPr>
          <w:rFonts w:cs="Calibri"/>
          <w:color w:val="000000" w:themeColor="text1"/>
          <w:sz w:val="24"/>
          <w:szCs w:val="24"/>
        </w:rPr>
        <w:t>No-Objection Certificates (</w:t>
      </w:r>
      <w:r w:rsidR="00A92D12" w:rsidRPr="006C5593">
        <w:rPr>
          <w:rFonts w:cs="Calibri"/>
          <w:color w:val="000000" w:themeColor="text1"/>
          <w:sz w:val="24"/>
          <w:szCs w:val="24"/>
        </w:rPr>
        <w:t>NOC’s</w:t>
      </w:r>
      <w:r w:rsidR="005C4EB5" w:rsidRPr="006C5593">
        <w:rPr>
          <w:rFonts w:cs="Calibri"/>
          <w:color w:val="000000" w:themeColor="text1"/>
          <w:sz w:val="24"/>
          <w:szCs w:val="24"/>
        </w:rPr>
        <w:t>)</w:t>
      </w:r>
      <w:r w:rsidR="00A92D12" w:rsidRPr="006C5593">
        <w:rPr>
          <w:rFonts w:cs="Calibri"/>
          <w:color w:val="000000" w:themeColor="text1"/>
          <w:sz w:val="24"/>
          <w:szCs w:val="24"/>
        </w:rPr>
        <w:t xml:space="preserve"> to various financial institutes as per requirement of </w:t>
      </w:r>
      <w:r w:rsidR="00536F91" w:rsidRPr="006C5593">
        <w:rPr>
          <w:rFonts w:cs="Calibri"/>
          <w:color w:val="000000" w:themeColor="text1"/>
          <w:sz w:val="24"/>
          <w:szCs w:val="24"/>
        </w:rPr>
        <w:t xml:space="preserve">members of Sai Avishkar CHS. </w:t>
      </w:r>
      <w:r w:rsidR="00A92D12" w:rsidRPr="006C5593">
        <w:rPr>
          <w:rFonts w:cs="Calibri"/>
          <w:color w:val="000000" w:themeColor="text1"/>
          <w:sz w:val="24"/>
          <w:szCs w:val="24"/>
        </w:rPr>
        <w:t xml:space="preserve"> </w:t>
      </w:r>
      <w:r w:rsidR="00074FC1" w:rsidRPr="006C5593">
        <w:rPr>
          <w:rFonts w:cs="Calibri"/>
          <w:color w:val="000000" w:themeColor="text1"/>
          <w:sz w:val="24"/>
          <w:szCs w:val="24"/>
        </w:rPr>
        <w:t xml:space="preserve"> </w:t>
      </w:r>
      <w:r w:rsidR="00D661A7" w:rsidRPr="006C5593">
        <w:rPr>
          <w:rFonts w:cs="Calibri"/>
          <w:color w:val="000000" w:themeColor="text1"/>
          <w:sz w:val="24"/>
          <w:szCs w:val="24"/>
        </w:rPr>
        <w:t>Some of</w:t>
      </w:r>
      <w:r w:rsidR="00A16520" w:rsidRPr="006C5593">
        <w:rPr>
          <w:rFonts w:cs="Calibri"/>
          <w:color w:val="000000" w:themeColor="text1"/>
          <w:sz w:val="24"/>
          <w:szCs w:val="24"/>
        </w:rPr>
        <w:t xml:space="preserve"> Sai Avishkar</w:t>
      </w:r>
      <w:r w:rsidR="00D661A7" w:rsidRPr="006C5593">
        <w:rPr>
          <w:rFonts w:cs="Calibri"/>
          <w:color w:val="000000" w:themeColor="text1"/>
          <w:sz w:val="24"/>
          <w:szCs w:val="24"/>
        </w:rPr>
        <w:t xml:space="preserve"> CHS members purchased their units/flats before funding by Corporation Bank</w:t>
      </w:r>
      <w:r w:rsidR="00074FC1" w:rsidRPr="006C5593">
        <w:rPr>
          <w:rFonts w:cs="Calibri"/>
          <w:color w:val="000000" w:themeColor="text1"/>
          <w:sz w:val="24"/>
          <w:szCs w:val="24"/>
        </w:rPr>
        <w:t>.</w:t>
      </w:r>
      <w:r w:rsidR="00D661A7" w:rsidRPr="006C5593">
        <w:rPr>
          <w:rFonts w:cs="Calibri"/>
          <w:color w:val="000000" w:themeColor="text1"/>
          <w:sz w:val="24"/>
          <w:szCs w:val="24"/>
        </w:rPr>
        <w:t xml:space="preserve"> </w:t>
      </w:r>
      <w:r w:rsidR="00074FC1" w:rsidRPr="006C5593">
        <w:rPr>
          <w:rFonts w:cs="Calibri"/>
          <w:color w:val="000000" w:themeColor="text1"/>
          <w:sz w:val="24"/>
          <w:szCs w:val="24"/>
        </w:rPr>
        <w:t xml:space="preserve"> The said CF is extended by Corporation Bank against mortgaging piece &amp; parcel of land </w:t>
      </w:r>
      <w:r w:rsidR="004262D5" w:rsidRPr="006C5593">
        <w:rPr>
          <w:rFonts w:cs="Calibri"/>
          <w:color w:val="000000" w:themeColor="text1"/>
          <w:sz w:val="24"/>
          <w:szCs w:val="24"/>
        </w:rPr>
        <w:t xml:space="preserve">belonging </w:t>
      </w:r>
      <w:r w:rsidR="00074FC1" w:rsidRPr="006C5593">
        <w:rPr>
          <w:rFonts w:cs="Calibri"/>
          <w:color w:val="000000" w:themeColor="text1"/>
          <w:sz w:val="24"/>
          <w:szCs w:val="24"/>
        </w:rPr>
        <w:t>to</w:t>
      </w:r>
      <w:r w:rsidR="004262D5" w:rsidRPr="006C5593">
        <w:rPr>
          <w:rFonts w:cs="Calibri"/>
          <w:color w:val="000000" w:themeColor="text1"/>
          <w:sz w:val="24"/>
          <w:szCs w:val="24"/>
        </w:rPr>
        <w:t xml:space="preserve"> Sai Avishkar</w:t>
      </w:r>
      <w:r w:rsidR="00074FC1" w:rsidRPr="006C5593">
        <w:rPr>
          <w:rFonts w:cs="Calibri"/>
          <w:color w:val="000000" w:themeColor="text1"/>
          <w:sz w:val="24"/>
          <w:szCs w:val="24"/>
        </w:rPr>
        <w:t xml:space="preserve"> CHS.  </w:t>
      </w:r>
      <w:r w:rsidR="00075ED0" w:rsidRPr="006C5593">
        <w:rPr>
          <w:rFonts w:cs="Calibri"/>
          <w:color w:val="000000" w:themeColor="text1"/>
          <w:sz w:val="24"/>
          <w:szCs w:val="24"/>
        </w:rPr>
        <w:t xml:space="preserve">PARTY OF THE SECOND PART has agreed to </w:t>
      </w:r>
      <w:r w:rsidR="003C550A" w:rsidRPr="006C5593">
        <w:rPr>
          <w:rFonts w:cs="Calibri"/>
          <w:color w:val="000000" w:themeColor="text1"/>
          <w:sz w:val="24"/>
          <w:szCs w:val="24"/>
        </w:rPr>
        <w:t xml:space="preserve">obtain </w:t>
      </w:r>
      <w:r w:rsidR="00D2777D" w:rsidRPr="006C5593">
        <w:rPr>
          <w:rFonts w:cs="Calibri"/>
          <w:color w:val="000000" w:themeColor="text1"/>
          <w:sz w:val="24"/>
          <w:szCs w:val="24"/>
        </w:rPr>
        <w:t>an</w:t>
      </w:r>
      <w:r w:rsidR="003C550A" w:rsidRPr="006C5593">
        <w:rPr>
          <w:rFonts w:cs="Calibri"/>
          <w:color w:val="000000" w:themeColor="text1"/>
          <w:sz w:val="24"/>
          <w:szCs w:val="24"/>
        </w:rPr>
        <w:t xml:space="preserve"> </w:t>
      </w:r>
      <w:r w:rsidR="00685378" w:rsidRPr="006C5593">
        <w:rPr>
          <w:rFonts w:cs="Calibri"/>
          <w:color w:val="000000" w:themeColor="text1"/>
          <w:sz w:val="24"/>
          <w:szCs w:val="24"/>
        </w:rPr>
        <w:t>individual NOC’s</w:t>
      </w:r>
      <w:r w:rsidR="003C550A" w:rsidRPr="006C5593">
        <w:rPr>
          <w:rFonts w:cs="Calibri"/>
          <w:color w:val="000000" w:themeColor="text1"/>
          <w:sz w:val="24"/>
          <w:szCs w:val="24"/>
        </w:rPr>
        <w:t xml:space="preserve"> from Corporation Bank</w:t>
      </w:r>
      <w:r w:rsidR="00075ED0" w:rsidRPr="006C5593">
        <w:rPr>
          <w:rFonts w:cs="Calibri"/>
          <w:color w:val="000000" w:themeColor="text1"/>
          <w:sz w:val="24"/>
          <w:szCs w:val="24"/>
        </w:rPr>
        <w:t xml:space="preserve"> favoring</w:t>
      </w:r>
      <w:r w:rsidR="003C550A" w:rsidRPr="006C5593">
        <w:rPr>
          <w:rFonts w:cs="Calibri"/>
          <w:color w:val="000000" w:themeColor="text1"/>
          <w:sz w:val="24"/>
          <w:szCs w:val="24"/>
        </w:rPr>
        <w:t xml:space="preserve"> </w:t>
      </w:r>
      <w:r w:rsidR="00D2777D" w:rsidRPr="006C5593">
        <w:rPr>
          <w:rFonts w:cs="Calibri"/>
          <w:color w:val="000000" w:themeColor="text1"/>
          <w:sz w:val="24"/>
          <w:szCs w:val="24"/>
        </w:rPr>
        <w:t xml:space="preserve">those </w:t>
      </w:r>
      <w:r w:rsidR="00685378" w:rsidRPr="006C5593">
        <w:rPr>
          <w:rFonts w:cs="Calibri"/>
          <w:color w:val="000000" w:themeColor="text1"/>
          <w:sz w:val="24"/>
          <w:szCs w:val="24"/>
        </w:rPr>
        <w:t xml:space="preserve">members </w:t>
      </w:r>
      <w:r w:rsidR="00D2777D" w:rsidRPr="006C5593">
        <w:rPr>
          <w:rFonts w:cs="Calibri"/>
          <w:color w:val="000000" w:themeColor="text1"/>
          <w:sz w:val="24"/>
          <w:szCs w:val="24"/>
        </w:rPr>
        <w:t xml:space="preserve">of </w:t>
      </w:r>
      <w:r w:rsidR="003C550A" w:rsidRPr="006C5593">
        <w:rPr>
          <w:rFonts w:cs="Calibri"/>
          <w:color w:val="000000" w:themeColor="text1"/>
          <w:sz w:val="24"/>
          <w:szCs w:val="24"/>
        </w:rPr>
        <w:t xml:space="preserve">PARTY OF </w:t>
      </w:r>
      <w:r w:rsidR="003814C5" w:rsidRPr="006C5593">
        <w:rPr>
          <w:rFonts w:cs="Calibri"/>
          <w:color w:val="000000" w:themeColor="text1"/>
          <w:sz w:val="24"/>
          <w:szCs w:val="24"/>
        </w:rPr>
        <w:t xml:space="preserve">THE </w:t>
      </w:r>
      <w:r w:rsidR="003C550A" w:rsidRPr="006C5593">
        <w:rPr>
          <w:rFonts w:cs="Calibri"/>
          <w:color w:val="000000" w:themeColor="text1"/>
          <w:sz w:val="24"/>
          <w:szCs w:val="24"/>
        </w:rPr>
        <w:t xml:space="preserve">FIRST PART </w:t>
      </w:r>
      <w:r w:rsidR="00D2777D" w:rsidRPr="006C5593">
        <w:rPr>
          <w:rFonts w:cs="Calibri"/>
          <w:color w:val="000000" w:themeColor="text1"/>
          <w:sz w:val="24"/>
          <w:szCs w:val="24"/>
        </w:rPr>
        <w:t>who has not obtained Housing Loans/Mortgage advances for buying the units in CHS and for such members who purchased the units before sanctioning of said CF to the PARTY OF THE SECOND PART.</w:t>
      </w:r>
    </w:p>
    <w:p w:rsidR="00510020" w:rsidRDefault="00510020" w:rsidP="00510020">
      <w:pPr>
        <w:pStyle w:val="ListParagraph"/>
        <w:spacing w:after="0" w:line="276" w:lineRule="auto"/>
        <w:jc w:val="both"/>
        <w:rPr>
          <w:rFonts w:cs="Calibri"/>
          <w:b/>
          <w:color w:val="000000" w:themeColor="text1"/>
          <w:sz w:val="24"/>
          <w:szCs w:val="24"/>
        </w:rPr>
      </w:pPr>
    </w:p>
    <w:p w:rsidR="00C876EA" w:rsidRDefault="00C876EA" w:rsidP="00510020">
      <w:pPr>
        <w:pStyle w:val="ListParagraph"/>
        <w:spacing w:after="0" w:line="276" w:lineRule="auto"/>
        <w:jc w:val="both"/>
        <w:rPr>
          <w:rFonts w:cs="Calibri"/>
          <w:b/>
          <w:color w:val="000000" w:themeColor="text1"/>
          <w:sz w:val="24"/>
          <w:szCs w:val="24"/>
        </w:rPr>
      </w:pPr>
    </w:p>
    <w:p w:rsidR="00C876EA" w:rsidRDefault="00C876EA" w:rsidP="00510020">
      <w:pPr>
        <w:pStyle w:val="ListParagraph"/>
        <w:spacing w:after="0" w:line="276" w:lineRule="auto"/>
        <w:jc w:val="both"/>
        <w:rPr>
          <w:rFonts w:cs="Calibri"/>
          <w:b/>
          <w:color w:val="000000" w:themeColor="text1"/>
          <w:sz w:val="24"/>
          <w:szCs w:val="24"/>
        </w:rPr>
      </w:pPr>
    </w:p>
    <w:p w:rsidR="00C876EA" w:rsidRPr="006C5593" w:rsidRDefault="00C876EA" w:rsidP="00510020">
      <w:pPr>
        <w:pStyle w:val="ListParagraph"/>
        <w:spacing w:after="0" w:line="276" w:lineRule="auto"/>
        <w:jc w:val="both"/>
        <w:rPr>
          <w:rFonts w:cs="Calibri"/>
          <w:b/>
          <w:color w:val="000000" w:themeColor="text1"/>
          <w:sz w:val="24"/>
          <w:szCs w:val="24"/>
        </w:rPr>
      </w:pPr>
    </w:p>
    <w:p w:rsidR="00CA67F4" w:rsidRPr="006C5593" w:rsidRDefault="00CA67F4" w:rsidP="00CA67F4">
      <w:pPr>
        <w:pStyle w:val="ListParagraph"/>
        <w:numPr>
          <w:ilvl w:val="0"/>
          <w:numId w:val="13"/>
        </w:numPr>
        <w:spacing w:after="0" w:line="276" w:lineRule="auto"/>
        <w:jc w:val="both"/>
        <w:rPr>
          <w:rFonts w:cs="Calibri"/>
          <w:b/>
          <w:color w:val="000000" w:themeColor="text1"/>
          <w:sz w:val="24"/>
          <w:szCs w:val="24"/>
        </w:rPr>
      </w:pPr>
      <w:r w:rsidRPr="006C5593">
        <w:rPr>
          <w:rFonts w:cs="Calibri"/>
          <w:b/>
          <w:color w:val="000000" w:themeColor="text1"/>
          <w:sz w:val="24"/>
          <w:szCs w:val="24"/>
        </w:rPr>
        <w:lastRenderedPageBreak/>
        <w:t xml:space="preserve">SHARING OF MAINTENANCE FROM APRIL 2015 TO </w:t>
      </w:r>
      <w:r w:rsidR="00AE2C9C" w:rsidRPr="006C5593">
        <w:rPr>
          <w:rFonts w:cs="Calibri"/>
          <w:b/>
          <w:color w:val="000000" w:themeColor="text1"/>
          <w:sz w:val="24"/>
          <w:szCs w:val="24"/>
        </w:rPr>
        <w:t>JUNE</w:t>
      </w:r>
      <w:r w:rsidRPr="006C5593">
        <w:rPr>
          <w:rFonts w:cs="Calibri"/>
          <w:b/>
          <w:color w:val="000000" w:themeColor="text1"/>
          <w:sz w:val="24"/>
          <w:szCs w:val="24"/>
        </w:rPr>
        <w:t xml:space="preserve"> 2017: </w:t>
      </w:r>
    </w:p>
    <w:p w:rsidR="00701B92" w:rsidRPr="007F0F87" w:rsidRDefault="00701B92" w:rsidP="00CA67F4">
      <w:pPr>
        <w:pStyle w:val="ListParagraph"/>
        <w:spacing w:after="0" w:line="276" w:lineRule="auto"/>
        <w:jc w:val="both"/>
        <w:rPr>
          <w:rFonts w:cs="Calibri"/>
          <w:b/>
          <w:color w:val="000000" w:themeColor="text1"/>
          <w:sz w:val="16"/>
          <w:szCs w:val="16"/>
        </w:rPr>
      </w:pPr>
      <w:bookmarkStart w:id="12" w:name="_GoBack"/>
      <w:bookmarkEnd w:id="12"/>
    </w:p>
    <w:p w:rsidR="004A6D86" w:rsidRPr="00C876EA" w:rsidRDefault="0089775D" w:rsidP="00CA67F4">
      <w:pPr>
        <w:pStyle w:val="ListParagraph"/>
        <w:spacing w:after="0" w:line="276" w:lineRule="auto"/>
        <w:jc w:val="both"/>
        <w:rPr>
          <w:rFonts w:cs="Calibri"/>
          <w:bCs/>
          <w:color w:val="000000" w:themeColor="text1"/>
          <w:sz w:val="24"/>
          <w:szCs w:val="24"/>
        </w:rPr>
      </w:pPr>
      <w:r w:rsidRPr="00C876EA">
        <w:rPr>
          <w:rFonts w:cs="Calibri"/>
          <w:bCs/>
          <w:color w:val="000000" w:themeColor="text1"/>
          <w:sz w:val="24"/>
          <w:szCs w:val="24"/>
        </w:rPr>
        <w:t>T</w:t>
      </w:r>
      <w:r w:rsidR="004A6D86" w:rsidRPr="00C876EA">
        <w:rPr>
          <w:rFonts w:cs="Calibri"/>
          <w:bCs/>
          <w:color w:val="000000" w:themeColor="text1"/>
          <w:sz w:val="24"/>
          <w:szCs w:val="24"/>
        </w:rPr>
        <w:t xml:space="preserve">he details of </w:t>
      </w:r>
      <w:r w:rsidR="00C876EA">
        <w:rPr>
          <w:rFonts w:cs="Calibri"/>
          <w:bCs/>
          <w:color w:val="000000" w:themeColor="text1"/>
          <w:sz w:val="24"/>
          <w:szCs w:val="24"/>
        </w:rPr>
        <w:t>I</w:t>
      </w:r>
      <w:r w:rsidR="004A6D86" w:rsidRPr="00C876EA">
        <w:rPr>
          <w:rFonts w:cs="Calibri"/>
          <w:bCs/>
          <w:color w:val="000000" w:themeColor="text1"/>
          <w:sz w:val="24"/>
          <w:szCs w:val="24"/>
        </w:rPr>
        <w:t xml:space="preserve">ncome and </w:t>
      </w:r>
      <w:r w:rsidR="00C876EA">
        <w:rPr>
          <w:rFonts w:cs="Calibri"/>
          <w:bCs/>
          <w:color w:val="000000" w:themeColor="text1"/>
          <w:sz w:val="24"/>
          <w:szCs w:val="24"/>
        </w:rPr>
        <w:t>E</w:t>
      </w:r>
      <w:r w:rsidR="004A6D86" w:rsidRPr="00C876EA">
        <w:rPr>
          <w:rFonts w:cs="Calibri"/>
          <w:bCs/>
          <w:color w:val="000000" w:themeColor="text1"/>
          <w:sz w:val="24"/>
          <w:szCs w:val="24"/>
        </w:rPr>
        <w:t xml:space="preserve">xpenses on account of </w:t>
      </w:r>
      <w:r w:rsidRPr="00C876EA">
        <w:rPr>
          <w:rFonts w:cs="Calibri"/>
          <w:bCs/>
          <w:color w:val="000000" w:themeColor="text1"/>
          <w:sz w:val="24"/>
          <w:szCs w:val="24"/>
        </w:rPr>
        <w:t xml:space="preserve">Phase I </w:t>
      </w:r>
      <w:r w:rsidR="00C876EA">
        <w:rPr>
          <w:rFonts w:cs="Calibri"/>
          <w:bCs/>
          <w:color w:val="000000" w:themeColor="text1"/>
          <w:sz w:val="24"/>
          <w:szCs w:val="24"/>
        </w:rPr>
        <w:t xml:space="preserve">to the </w:t>
      </w:r>
      <w:r w:rsidR="00C876EA" w:rsidRPr="006C5593">
        <w:rPr>
          <w:rFonts w:cs="Calibri"/>
          <w:color w:val="000000" w:themeColor="text1"/>
          <w:sz w:val="24"/>
          <w:szCs w:val="24"/>
        </w:rPr>
        <w:t xml:space="preserve">PARTY OF THE </w:t>
      </w:r>
      <w:r w:rsidR="00C876EA">
        <w:rPr>
          <w:rFonts w:cs="Calibri"/>
          <w:color w:val="000000" w:themeColor="text1"/>
          <w:sz w:val="24"/>
          <w:szCs w:val="24"/>
        </w:rPr>
        <w:t xml:space="preserve">SECOND </w:t>
      </w:r>
      <w:r w:rsidR="00C876EA" w:rsidRPr="006C5593">
        <w:rPr>
          <w:rFonts w:cs="Calibri"/>
          <w:color w:val="000000" w:themeColor="text1"/>
          <w:sz w:val="24"/>
          <w:szCs w:val="24"/>
        </w:rPr>
        <w:t>PART</w:t>
      </w:r>
      <w:r w:rsidR="00C876EA">
        <w:rPr>
          <w:rFonts w:cs="Calibri"/>
          <w:bCs/>
          <w:color w:val="000000" w:themeColor="text1"/>
          <w:sz w:val="24"/>
          <w:szCs w:val="24"/>
        </w:rPr>
        <w:t xml:space="preserve"> </w:t>
      </w:r>
      <w:r w:rsidRPr="00C876EA">
        <w:rPr>
          <w:rFonts w:cs="Calibri"/>
          <w:bCs/>
          <w:color w:val="000000" w:themeColor="text1"/>
          <w:sz w:val="24"/>
          <w:szCs w:val="24"/>
        </w:rPr>
        <w:t xml:space="preserve">are as </w:t>
      </w:r>
      <w:r w:rsidR="00286655" w:rsidRPr="00C876EA">
        <w:rPr>
          <w:rFonts w:cs="Calibri"/>
          <w:bCs/>
          <w:color w:val="000000" w:themeColor="text1"/>
          <w:sz w:val="24"/>
          <w:szCs w:val="24"/>
        </w:rPr>
        <w:t xml:space="preserve">under </w:t>
      </w:r>
    </w:p>
    <w:p w:rsidR="00286655" w:rsidRPr="006C5593" w:rsidRDefault="00286655" w:rsidP="00CA67F4">
      <w:pPr>
        <w:pStyle w:val="ListParagraph"/>
        <w:spacing w:after="0" w:line="276" w:lineRule="auto"/>
        <w:jc w:val="both"/>
        <w:rPr>
          <w:rFonts w:cs="Calibri"/>
          <w:b/>
          <w:color w:val="000000" w:themeColor="text1"/>
          <w:sz w:val="24"/>
          <w:szCs w:val="24"/>
        </w:rPr>
      </w:pPr>
    </w:p>
    <w:p w:rsidR="00CA67F4" w:rsidRPr="006C5593" w:rsidRDefault="00CA67F4" w:rsidP="00D3242B">
      <w:pPr>
        <w:pStyle w:val="ListParagraph"/>
        <w:numPr>
          <w:ilvl w:val="0"/>
          <w:numId w:val="16"/>
        </w:numPr>
        <w:spacing w:after="0" w:line="276" w:lineRule="auto"/>
        <w:jc w:val="both"/>
        <w:rPr>
          <w:rFonts w:cs="Calibri"/>
          <w:color w:val="000000" w:themeColor="text1"/>
          <w:sz w:val="24"/>
          <w:szCs w:val="24"/>
        </w:rPr>
      </w:pPr>
      <w:r w:rsidRPr="006C5593">
        <w:rPr>
          <w:rFonts w:cs="Calibri"/>
          <w:color w:val="000000" w:themeColor="text1"/>
          <w:sz w:val="24"/>
          <w:szCs w:val="24"/>
        </w:rPr>
        <w:t xml:space="preserve">Expenses till June 2017 = </w:t>
      </w:r>
      <w:proofErr w:type="spellStart"/>
      <w:r w:rsidR="00EA7F93">
        <w:rPr>
          <w:rFonts w:cs="Calibri"/>
          <w:color w:val="000000" w:themeColor="text1"/>
          <w:sz w:val="24"/>
          <w:szCs w:val="24"/>
        </w:rPr>
        <w:t>Rs</w:t>
      </w:r>
      <w:proofErr w:type="spellEnd"/>
      <w:r w:rsidR="00EA7F93">
        <w:rPr>
          <w:rFonts w:cs="Calibri"/>
          <w:color w:val="000000" w:themeColor="text1"/>
          <w:sz w:val="24"/>
          <w:szCs w:val="24"/>
        </w:rPr>
        <w:t xml:space="preserve">. </w:t>
      </w:r>
      <w:r w:rsidRPr="006C5593">
        <w:rPr>
          <w:rFonts w:cs="Calibri"/>
          <w:color w:val="000000" w:themeColor="text1"/>
          <w:sz w:val="24"/>
          <w:szCs w:val="24"/>
        </w:rPr>
        <w:t>41</w:t>
      </w:r>
      <w:r w:rsidR="00EA7F93">
        <w:rPr>
          <w:rFonts w:cs="Calibri"/>
          <w:color w:val="000000" w:themeColor="text1"/>
          <w:sz w:val="24"/>
          <w:szCs w:val="24"/>
        </w:rPr>
        <w:t>/-</w:t>
      </w:r>
      <w:r w:rsidRPr="006C5593">
        <w:rPr>
          <w:rFonts w:cs="Calibri"/>
          <w:color w:val="000000" w:themeColor="text1"/>
          <w:sz w:val="24"/>
          <w:szCs w:val="24"/>
        </w:rPr>
        <w:t xml:space="preserve"> lacs</w:t>
      </w:r>
    </w:p>
    <w:p w:rsidR="00CA67F4" w:rsidRPr="006C5593" w:rsidRDefault="00CA67F4" w:rsidP="00D3242B">
      <w:pPr>
        <w:pStyle w:val="ListParagraph"/>
        <w:numPr>
          <w:ilvl w:val="0"/>
          <w:numId w:val="16"/>
        </w:numPr>
        <w:spacing w:after="0" w:line="276" w:lineRule="auto"/>
        <w:jc w:val="both"/>
        <w:rPr>
          <w:rFonts w:cs="Calibri"/>
          <w:color w:val="000000" w:themeColor="text1"/>
          <w:sz w:val="24"/>
          <w:szCs w:val="24"/>
        </w:rPr>
      </w:pPr>
      <w:r w:rsidRPr="006C5593">
        <w:rPr>
          <w:rFonts w:cs="Calibri"/>
          <w:color w:val="000000" w:themeColor="text1"/>
          <w:sz w:val="24"/>
          <w:szCs w:val="24"/>
        </w:rPr>
        <w:t xml:space="preserve">Maintenance </w:t>
      </w:r>
      <w:r w:rsidR="00C876EA">
        <w:rPr>
          <w:rFonts w:cs="Calibri"/>
          <w:color w:val="000000" w:themeColor="text1"/>
          <w:sz w:val="24"/>
          <w:szCs w:val="24"/>
        </w:rPr>
        <w:t xml:space="preserve">Corpus </w:t>
      </w:r>
      <w:r w:rsidRPr="006C5593">
        <w:rPr>
          <w:rFonts w:cs="Calibri"/>
          <w:color w:val="000000" w:themeColor="text1"/>
          <w:sz w:val="24"/>
          <w:szCs w:val="24"/>
        </w:rPr>
        <w:t xml:space="preserve">received </w:t>
      </w:r>
      <w:r w:rsidR="00C876EA">
        <w:rPr>
          <w:rFonts w:cs="Calibri"/>
          <w:color w:val="000000" w:themeColor="text1"/>
          <w:sz w:val="24"/>
          <w:szCs w:val="24"/>
        </w:rPr>
        <w:t xml:space="preserve">from members </w:t>
      </w:r>
      <w:r w:rsidRPr="006C5593">
        <w:rPr>
          <w:rFonts w:cs="Calibri"/>
          <w:color w:val="000000" w:themeColor="text1"/>
          <w:sz w:val="24"/>
          <w:szCs w:val="24"/>
        </w:rPr>
        <w:t xml:space="preserve">= </w:t>
      </w:r>
      <w:r w:rsidR="00EA7F93">
        <w:rPr>
          <w:rFonts w:cs="Calibri"/>
          <w:color w:val="000000" w:themeColor="text1"/>
          <w:sz w:val="24"/>
          <w:szCs w:val="24"/>
        </w:rPr>
        <w:t>Rs.</w:t>
      </w:r>
      <w:r w:rsidRPr="006C5593">
        <w:rPr>
          <w:rFonts w:cs="Calibri"/>
          <w:color w:val="000000" w:themeColor="text1"/>
          <w:sz w:val="24"/>
          <w:szCs w:val="24"/>
        </w:rPr>
        <w:t>85, 25,100</w:t>
      </w:r>
      <w:r w:rsidR="00EA7F93">
        <w:rPr>
          <w:rFonts w:cs="Calibri"/>
          <w:color w:val="000000" w:themeColor="text1"/>
          <w:sz w:val="24"/>
          <w:szCs w:val="24"/>
        </w:rPr>
        <w:t>/-</w:t>
      </w:r>
    </w:p>
    <w:p w:rsidR="00CA67F4" w:rsidRPr="006C5593" w:rsidRDefault="00D3242B" w:rsidP="00D3242B">
      <w:pPr>
        <w:pStyle w:val="ListParagraph"/>
        <w:numPr>
          <w:ilvl w:val="0"/>
          <w:numId w:val="16"/>
        </w:numPr>
        <w:spacing w:after="0" w:line="276" w:lineRule="auto"/>
        <w:jc w:val="both"/>
        <w:rPr>
          <w:rFonts w:cs="Calibri"/>
          <w:color w:val="000000" w:themeColor="text1"/>
          <w:sz w:val="24"/>
          <w:szCs w:val="24"/>
        </w:rPr>
      </w:pPr>
      <w:r w:rsidRPr="006C5593">
        <w:rPr>
          <w:rFonts w:cs="Calibri"/>
          <w:color w:val="000000" w:themeColor="text1"/>
          <w:sz w:val="24"/>
          <w:szCs w:val="24"/>
        </w:rPr>
        <w:t>Interest on</w:t>
      </w:r>
      <w:r w:rsidR="00CA67F4" w:rsidRPr="006C5593">
        <w:rPr>
          <w:rFonts w:cs="Calibri"/>
          <w:color w:val="000000" w:themeColor="text1"/>
          <w:sz w:val="24"/>
          <w:szCs w:val="24"/>
        </w:rPr>
        <w:t xml:space="preserve"> CDR of 63 lacs = </w:t>
      </w:r>
      <w:r w:rsidRPr="006C5593">
        <w:rPr>
          <w:rFonts w:cs="Calibri"/>
          <w:color w:val="000000" w:themeColor="text1"/>
          <w:sz w:val="24"/>
          <w:szCs w:val="24"/>
        </w:rPr>
        <w:t>9 lacs ( For 2 years)</w:t>
      </w:r>
    </w:p>
    <w:p w:rsidR="00D3242B" w:rsidRPr="006C5593" w:rsidRDefault="00D3242B" w:rsidP="00D3242B">
      <w:pPr>
        <w:pStyle w:val="ListParagraph"/>
        <w:numPr>
          <w:ilvl w:val="0"/>
          <w:numId w:val="16"/>
        </w:numPr>
        <w:spacing w:after="0" w:line="276" w:lineRule="auto"/>
        <w:jc w:val="both"/>
        <w:rPr>
          <w:rFonts w:cs="Calibri"/>
          <w:color w:val="000000" w:themeColor="text1"/>
          <w:sz w:val="24"/>
          <w:szCs w:val="24"/>
        </w:rPr>
      </w:pPr>
      <w:r w:rsidRPr="006C5593">
        <w:rPr>
          <w:rFonts w:cs="Calibri"/>
          <w:color w:val="000000" w:themeColor="text1"/>
          <w:sz w:val="24"/>
          <w:szCs w:val="24"/>
        </w:rPr>
        <w:t xml:space="preserve">Charges collected for club house = </w:t>
      </w:r>
      <w:proofErr w:type="spellStart"/>
      <w:r w:rsidR="00EA7F93">
        <w:rPr>
          <w:rFonts w:cs="Calibri"/>
          <w:color w:val="000000" w:themeColor="text1"/>
          <w:sz w:val="24"/>
          <w:szCs w:val="24"/>
        </w:rPr>
        <w:t>Rs</w:t>
      </w:r>
      <w:proofErr w:type="spellEnd"/>
      <w:r w:rsidR="00EA7F93">
        <w:rPr>
          <w:rFonts w:cs="Calibri"/>
          <w:color w:val="000000" w:themeColor="text1"/>
          <w:sz w:val="24"/>
          <w:szCs w:val="24"/>
        </w:rPr>
        <w:t xml:space="preserve">. </w:t>
      </w:r>
      <w:r w:rsidRPr="006C5593">
        <w:rPr>
          <w:rFonts w:cs="Calibri"/>
          <w:color w:val="000000" w:themeColor="text1"/>
          <w:sz w:val="24"/>
          <w:szCs w:val="24"/>
        </w:rPr>
        <w:t>70,000</w:t>
      </w:r>
      <w:r w:rsidR="00EA7F93">
        <w:rPr>
          <w:rFonts w:cs="Calibri"/>
          <w:color w:val="000000" w:themeColor="text1"/>
          <w:sz w:val="24"/>
          <w:szCs w:val="24"/>
        </w:rPr>
        <w:t>/-</w:t>
      </w:r>
    </w:p>
    <w:p w:rsidR="00C876EA" w:rsidRDefault="00C876EA" w:rsidP="00D3242B">
      <w:pPr>
        <w:pStyle w:val="ListParagraph"/>
        <w:spacing w:after="0" w:line="276" w:lineRule="auto"/>
        <w:ind w:left="1080"/>
        <w:jc w:val="both"/>
        <w:rPr>
          <w:rFonts w:cs="Calibri"/>
          <w:color w:val="000000" w:themeColor="text1"/>
          <w:sz w:val="24"/>
          <w:szCs w:val="24"/>
        </w:rPr>
      </w:pPr>
    </w:p>
    <w:p w:rsidR="00D3242B" w:rsidRPr="006C5593" w:rsidRDefault="00C876EA" w:rsidP="00D3242B">
      <w:pPr>
        <w:pStyle w:val="ListParagraph"/>
        <w:spacing w:after="0" w:line="276" w:lineRule="auto"/>
        <w:ind w:left="1080"/>
        <w:jc w:val="both"/>
        <w:rPr>
          <w:rFonts w:cs="Calibri"/>
          <w:color w:val="000000" w:themeColor="text1"/>
          <w:sz w:val="24"/>
          <w:szCs w:val="24"/>
        </w:rPr>
      </w:pPr>
      <w:r>
        <w:rPr>
          <w:rFonts w:cs="Calibri"/>
          <w:color w:val="000000" w:themeColor="text1"/>
          <w:sz w:val="24"/>
          <w:szCs w:val="24"/>
        </w:rPr>
        <w:t xml:space="preserve">Total </w:t>
      </w:r>
      <w:r w:rsidR="0091264B">
        <w:rPr>
          <w:rFonts w:cs="Calibri"/>
          <w:color w:val="000000" w:themeColor="text1"/>
          <w:sz w:val="24"/>
          <w:szCs w:val="24"/>
        </w:rPr>
        <w:t>of B</w:t>
      </w:r>
      <w:r w:rsidR="00D3242B" w:rsidRPr="006C5593">
        <w:rPr>
          <w:rFonts w:cs="Calibri"/>
          <w:color w:val="000000" w:themeColor="text1"/>
          <w:sz w:val="24"/>
          <w:szCs w:val="24"/>
        </w:rPr>
        <w:t>+C+D =</w:t>
      </w:r>
      <w:r>
        <w:rPr>
          <w:rFonts w:cs="Calibri"/>
          <w:color w:val="000000" w:themeColor="text1"/>
          <w:sz w:val="24"/>
          <w:szCs w:val="24"/>
        </w:rPr>
        <w:t xml:space="preserve"> </w:t>
      </w:r>
      <w:proofErr w:type="spellStart"/>
      <w:r>
        <w:rPr>
          <w:rFonts w:cs="Calibri"/>
          <w:color w:val="000000" w:themeColor="text1"/>
          <w:sz w:val="24"/>
          <w:szCs w:val="24"/>
        </w:rPr>
        <w:t>Rs</w:t>
      </w:r>
      <w:proofErr w:type="spellEnd"/>
      <w:r>
        <w:rPr>
          <w:rFonts w:cs="Calibri"/>
          <w:color w:val="000000" w:themeColor="text1"/>
          <w:sz w:val="24"/>
          <w:szCs w:val="24"/>
        </w:rPr>
        <w:t>.</w:t>
      </w:r>
      <w:r w:rsidR="00D3242B" w:rsidRPr="006C5593">
        <w:rPr>
          <w:rFonts w:cs="Calibri"/>
          <w:color w:val="000000" w:themeColor="text1"/>
          <w:sz w:val="24"/>
          <w:szCs w:val="24"/>
        </w:rPr>
        <w:t xml:space="preserve"> 94</w:t>
      </w:r>
      <w:r w:rsidR="00E644D0" w:rsidRPr="006C5593">
        <w:rPr>
          <w:rFonts w:cs="Calibri"/>
          <w:color w:val="000000" w:themeColor="text1"/>
          <w:sz w:val="24"/>
          <w:szCs w:val="24"/>
        </w:rPr>
        <w:t>, 95,100</w:t>
      </w:r>
      <w:r>
        <w:rPr>
          <w:rFonts w:cs="Calibri"/>
          <w:color w:val="000000" w:themeColor="text1"/>
          <w:sz w:val="24"/>
          <w:szCs w:val="24"/>
        </w:rPr>
        <w:t>/-</w:t>
      </w:r>
    </w:p>
    <w:p w:rsidR="00D3242B" w:rsidRPr="007F0F87" w:rsidRDefault="00D3242B" w:rsidP="00D3242B">
      <w:pPr>
        <w:pStyle w:val="ListParagraph"/>
        <w:spacing w:after="0" w:line="276" w:lineRule="auto"/>
        <w:ind w:left="1080"/>
        <w:jc w:val="both"/>
        <w:rPr>
          <w:rFonts w:cs="Calibri"/>
          <w:b/>
          <w:color w:val="000000" w:themeColor="text1"/>
          <w:sz w:val="16"/>
          <w:szCs w:val="16"/>
        </w:rPr>
      </w:pPr>
    </w:p>
    <w:p w:rsidR="00D3242B" w:rsidRPr="006C5593" w:rsidRDefault="00D3242B" w:rsidP="00C876EA">
      <w:pPr>
        <w:pStyle w:val="ListParagraph"/>
        <w:spacing w:after="0" w:line="276" w:lineRule="auto"/>
        <w:ind w:left="540"/>
        <w:jc w:val="both"/>
        <w:rPr>
          <w:rFonts w:cs="Calibri"/>
          <w:color w:val="000000" w:themeColor="text1"/>
          <w:sz w:val="24"/>
          <w:szCs w:val="24"/>
        </w:rPr>
      </w:pPr>
      <w:r w:rsidRPr="006C5593">
        <w:rPr>
          <w:rFonts w:cs="Calibri"/>
          <w:color w:val="000000" w:themeColor="text1"/>
          <w:sz w:val="24"/>
          <w:szCs w:val="24"/>
        </w:rPr>
        <w:t xml:space="preserve">PARTY OF THE FIRST PART </w:t>
      </w:r>
      <w:r w:rsidR="000F22DE" w:rsidRPr="006C5593">
        <w:rPr>
          <w:rFonts w:cs="Calibri"/>
          <w:color w:val="000000" w:themeColor="text1"/>
          <w:sz w:val="24"/>
          <w:szCs w:val="24"/>
        </w:rPr>
        <w:t xml:space="preserve">has </w:t>
      </w:r>
      <w:r w:rsidR="002352CB" w:rsidRPr="006C5593">
        <w:rPr>
          <w:rFonts w:cs="Calibri"/>
          <w:color w:val="000000" w:themeColor="text1"/>
          <w:sz w:val="24"/>
          <w:szCs w:val="24"/>
        </w:rPr>
        <w:t xml:space="preserve">considered provisional </w:t>
      </w:r>
      <w:r w:rsidR="00ED6380" w:rsidRPr="006C5593">
        <w:rPr>
          <w:rFonts w:cs="Calibri"/>
          <w:color w:val="000000" w:themeColor="text1"/>
          <w:sz w:val="24"/>
          <w:szCs w:val="24"/>
        </w:rPr>
        <w:t>possession-wise</w:t>
      </w:r>
      <w:r w:rsidR="002352CB" w:rsidRPr="006C5593">
        <w:rPr>
          <w:rFonts w:cs="Calibri"/>
          <w:color w:val="000000" w:themeColor="text1"/>
          <w:sz w:val="24"/>
          <w:szCs w:val="24"/>
        </w:rPr>
        <w:t xml:space="preserve"> occupancy of flats and calculated accepted expenses for CHS and </w:t>
      </w:r>
      <w:r w:rsidRPr="006C5593">
        <w:rPr>
          <w:rFonts w:cs="Calibri"/>
          <w:color w:val="000000" w:themeColor="text1"/>
          <w:sz w:val="24"/>
          <w:szCs w:val="24"/>
        </w:rPr>
        <w:t>proposes 60:40 proportion for sharing the maintenances done so far till June 2017.</w:t>
      </w:r>
      <w:r w:rsidR="00ED6380" w:rsidRPr="006C5593">
        <w:rPr>
          <w:rFonts w:cs="Calibri"/>
          <w:color w:val="000000" w:themeColor="text1"/>
          <w:sz w:val="24"/>
          <w:szCs w:val="24"/>
        </w:rPr>
        <w:t xml:space="preserve"> Out of </w:t>
      </w:r>
      <w:r w:rsidR="00EA7F93">
        <w:rPr>
          <w:rFonts w:cs="Calibri"/>
          <w:color w:val="000000" w:themeColor="text1"/>
          <w:sz w:val="24"/>
          <w:szCs w:val="24"/>
        </w:rPr>
        <w:t>Rs.</w:t>
      </w:r>
      <w:r w:rsidR="00ED6380" w:rsidRPr="006C5593">
        <w:rPr>
          <w:rFonts w:cs="Calibri"/>
          <w:color w:val="000000" w:themeColor="text1"/>
          <w:sz w:val="24"/>
          <w:szCs w:val="24"/>
        </w:rPr>
        <w:t xml:space="preserve">41 </w:t>
      </w:r>
      <w:proofErr w:type="gramStart"/>
      <w:r w:rsidR="00ED6380" w:rsidRPr="006C5593">
        <w:rPr>
          <w:rFonts w:cs="Calibri"/>
          <w:color w:val="000000" w:themeColor="text1"/>
          <w:sz w:val="24"/>
          <w:szCs w:val="24"/>
        </w:rPr>
        <w:t>lakh</w:t>
      </w:r>
      <w:r w:rsidR="002D4A71" w:rsidRPr="006C5593">
        <w:rPr>
          <w:rFonts w:cs="Calibri"/>
          <w:color w:val="000000" w:themeColor="text1"/>
          <w:sz w:val="24"/>
          <w:szCs w:val="24"/>
        </w:rPr>
        <w:t xml:space="preserve"> </w:t>
      </w:r>
      <w:r w:rsidR="00EA7F93">
        <w:rPr>
          <w:rFonts w:cs="Calibri"/>
          <w:color w:val="000000" w:themeColor="text1"/>
          <w:sz w:val="24"/>
          <w:szCs w:val="24"/>
        </w:rPr>
        <w:t>,</w:t>
      </w:r>
      <w:proofErr w:type="gramEnd"/>
      <w:r w:rsidR="00EA7F93">
        <w:rPr>
          <w:rFonts w:cs="Calibri"/>
          <w:color w:val="000000" w:themeColor="text1"/>
          <w:sz w:val="24"/>
          <w:szCs w:val="24"/>
        </w:rPr>
        <w:t xml:space="preserve"> the amount of Rs.</w:t>
      </w:r>
      <w:r w:rsidR="002D4A71" w:rsidRPr="006C5593">
        <w:rPr>
          <w:rFonts w:cs="Calibri"/>
          <w:color w:val="000000" w:themeColor="text1"/>
          <w:sz w:val="24"/>
          <w:szCs w:val="24"/>
        </w:rPr>
        <w:t xml:space="preserve">24.60 lakh are accepted </w:t>
      </w:r>
      <w:r w:rsidR="0084452F" w:rsidRPr="006C5593">
        <w:rPr>
          <w:rFonts w:cs="Calibri"/>
          <w:color w:val="000000" w:themeColor="text1"/>
          <w:sz w:val="24"/>
          <w:szCs w:val="24"/>
        </w:rPr>
        <w:t xml:space="preserve">to </w:t>
      </w:r>
      <w:r w:rsidR="00493A70" w:rsidRPr="006C5593">
        <w:rPr>
          <w:rFonts w:cs="Calibri"/>
          <w:color w:val="000000" w:themeColor="text1"/>
          <w:sz w:val="24"/>
          <w:szCs w:val="24"/>
        </w:rPr>
        <w:t>PARTY OF THE FIRST PART</w:t>
      </w:r>
      <w:r w:rsidR="00585EBE" w:rsidRPr="006C5593">
        <w:rPr>
          <w:rFonts w:cs="Calibri"/>
          <w:color w:val="000000" w:themeColor="text1"/>
          <w:sz w:val="24"/>
          <w:szCs w:val="24"/>
        </w:rPr>
        <w:t xml:space="preserve">. The </w:t>
      </w:r>
      <w:r w:rsidR="00493A70" w:rsidRPr="006C5593">
        <w:rPr>
          <w:rFonts w:cs="Calibri"/>
          <w:color w:val="000000" w:themeColor="text1"/>
          <w:sz w:val="24"/>
          <w:szCs w:val="24"/>
        </w:rPr>
        <w:t xml:space="preserve">PARTY OF THE </w:t>
      </w:r>
      <w:r w:rsidR="00493A70">
        <w:rPr>
          <w:rFonts w:cs="Calibri"/>
          <w:color w:val="000000" w:themeColor="text1"/>
          <w:sz w:val="24"/>
          <w:szCs w:val="24"/>
        </w:rPr>
        <w:t>SECOND</w:t>
      </w:r>
      <w:r w:rsidR="00493A70" w:rsidRPr="006C5593">
        <w:rPr>
          <w:rFonts w:cs="Calibri"/>
          <w:color w:val="000000" w:themeColor="text1"/>
          <w:sz w:val="24"/>
          <w:szCs w:val="24"/>
        </w:rPr>
        <w:t xml:space="preserve"> PART</w:t>
      </w:r>
      <w:r w:rsidR="00585EBE" w:rsidRPr="006C5593">
        <w:rPr>
          <w:rFonts w:cs="Calibri"/>
          <w:color w:val="000000" w:themeColor="text1"/>
          <w:sz w:val="24"/>
          <w:szCs w:val="24"/>
        </w:rPr>
        <w:t xml:space="preserve"> will </w:t>
      </w:r>
      <w:r w:rsidR="001017AB" w:rsidRPr="006C5593">
        <w:rPr>
          <w:rFonts w:cs="Calibri"/>
          <w:color w:val="000000" w:themeColor="text1"/>
          <w:sz w:val="24"/>
          <w:szCs w:val="24"/>
        </w:rPr>
        <w:t>c</w:t>
      </w:r>
      <w:r w:rsidR="00A431B6" w:rsidRPr="006C5593">
        <w:rPr>
          <w:rFonts w:cs="Calibri"/>
          <w:color w:val="000000" w:themeColor="text1"/>
          <w:sz w:val="24"/>
          <w:szCs w:val="24"/>
        </w:rPr>
        <w:t xml:space="preserve">redit </w:t>
      </w:r>
      <w:r w:rsidR="001017AB" w:rsidRPr="006C5593">
        <w:rPr>
          <w:rFonts w:cs="Calibri"/>
          <w:color w:val="000000" w:themeColor="text1"/>
          <w:sz w:val="24"/>
          <w:szCs w:val="24"/>
        </w:rPr>
        <w:t>Rs.70.35 lakh to</w:t>
      </w:r>
      <w:r w:rsidR="00493A70">
        <w:rPr>
          <w:rFonts w:cs="Calibri"/>
          <w:color w:val="000000" w:themeColor="text1"/>
          <w:sz w:val="24"/>
          <w:szCs w:val="24"/>
        </w:rPr>
        <w:t xml:space="preserve"> SAI AVISHKAR</w:t>
      </w:r>
      <w:r w:rsidR="001017AB" w:rsidRPr="006C5593">
        <w:rPr>
          <w:rFonts w:cs="Calibri"/>
          <w:color w:val="000000" w:themeColor="text1"/>
          <w:sz w:val="24"/>
          <w:szCs w:val="24"/>
        </w:rPr>
        <w:t xml:space="preserve"> CHS.</w:t>
      </w:r>
    </w:p>
    <w:p w:rsidR="001017AB" w:rsidRPr="006C5593" w:rsidRDefault="001017AB" w:rsidP="001017AB">
      <w:pPr>
        <w:pStyle w:val="ListParagraph"/>
        <w:spacing w:after="0" w:line="276" w:lineRule="auto"/>
        <w:ind w:left="1080"/>
        <w:jc w:val="both"/>
        <w:rPr>
          <w:rFonts w:cs="Calibri"/>
          <w:b/>
          <w:color w:val="000000" w:themeColor="text1"/>
          <w:sz w:val="24"/>
          <w:szCs w:val="24"/>
        </w:rPr>
      </w:pPr>
    </w:p>
    <w:p w:rsidR="00CA67F4" w:rsidRPr="006C5593" w:rsidRDefault="00D3242B" w:rsidP="00CA67F4">
      <w:pPr>
        <w:pStyle w:val="ListParagraph"/>
        <w:spacing w:after="0" w:line="276" w:lineRule="auto"/>
        <w:jc w:val="both"/>
        <w:rPr>
          <w:rFonts w:cs="Calibri"/>
          <w:b/>
          <w:color w:val="000000" w:themeColor="text1"/>
          <w:sz w:val="24"/>
          <w:szCs w:val="24"/>
        </w:rPr>
      </w:pPr>
      <w:r w:rsidRPr="006C5593">
        <w:rPr>
          <w:rFonts w:cs="Calibri"/>
          <w:b/>
          <w:color w:val="000000" w:themeColor="text1"/>
          <w:sz w:val="24"/>
          <w:szCs w:val="24"/>
        </w:rPr>
        <w:t xml:space="preserve">Reasoning:- </w:t>
      </w:r>
    </w:p>
    <w:p w:rsidR="00BA1261" w:rsidRDefault="00BA1261" w:rsidP="0021404B">
      <w:pPr>
        <w:pStyle w:val="ListParagraph"/>
        <w:numPr>
          <w:ilvl w:val="0"/>
          <w:numId w:val="17"/>
        </w:numPr>
        <w:spacing w:after="0" w:line="276" w:lineRule="auto"/>
        <w:jc w:val="both"/>
        <w:rPr>
          <w:rFonts w:cs="Calibri"/>
          <w:color w:val="000000" w:themeColor="text1"/>
          <w:sz w:val="24"/>
          <w:szCs w:val="24"/>
        </w:rPr>
      </w:pPr>
      <w:r w:rsidRPr="00BA1261">
        <w:rPr>
          <w:rFonts w:cs="Calibri"/>
          <w:color w:val="000000" w:themeColor="text1"/>
          <w:sz w:val="24"/>
          <w:szCs w:val="24"/>
        </w:rPr>
        <w:t xml:space="preserve">There was no water connection </w:t>
      </w:r>
      <w:r w:rsidR="00C876EA">
        <w:rPr>
          <w:rFonts w:cs="Calibri"/>
          <w:color w:val="000000" w:themeColor="text1"/>
          <w:sz w:val="24"/>
          <w:szCs w:val="24"/>
        </w:rPr>
        <w:t xml:space="preserve">from gram panchayat for </w:t>
      </w:r>
      <w:r w:rsidRPr="00BA1261">
        <w:rPr>
          <w:rFonts w:cs="Calibri"/>
          <w:color w:val="000000" w:themeColor="text1"/>
          <w:sz w:val="24"/>
          <w:szCs w:val="24"/>
        </w:rPr>
        <w:t xml:space="preserve">A, B, C </w:t>
      </w:r>
      <w:r w:rsidR="00C876EA" w:rsidRPr="00BA1261">
        <w:rPr>
          <w:rFonts w:cs="Calibri"/>
          <w:color w:val="000000" w:themeColor="text1"/>
          <w:sz w:val="24"/>
          <w:szCs w:val="24"/>
        </w:rPr>
        <w:t>wing</w:t>
      </w:r>
      <w:r w:rsidR="00C876EA">
        <w:rPr>
          <w:rFonts w:cs="Calibri"/>
          <w:color w:val="000000" w:themeColor="text1"/>
          <w:sz w:val="24"/>
          <w:szCs w:val="24"/>
        </w:rPr>
        <w:t xml:space="preserve">s </w:t>
      </w:r>
      <w:r w:rsidR="00C876EA" w:rsidRPr="00BA1261">
        <w:rPr>
          <w:rFonts w:cs="Calibri"/>
          <w:color w:val="000000" w:themeColor="text1"/>
          <w:sz w:val="24"/>
          <w:szCs w:val="24"/>
        </w:rPr>
        <w:t>for</w:t>
      </w:r>
      <w:r w:rsidR="00C876EA">
        <w:rPr>
          <w:rFonts w:cs="Calibri"/>
          <w:color w:val="000000" w:themeColor="text1"/>
          <w:sz w:val="24"/>
          <w:szCs w:val="24"/>
        </w:rPr>
        <w:t xml:space="preserve"> initial 12 to 15 months since April 2017, </w:t>
      </w:r>
      <w:r w:rsidR="00C876EA" w:rsidRPr="00BA1261">
        <w:rPr>
          <w:rFonts w:cs="Calibri"/>
          <w:color w:val="000000" w:themeColor="text1"/>
          <w:sz w:val="24"/>
          <w:szCs w:val="24"/>
        </w:rPr>
        <w:t>and hence</w:t>
      </w:r>
      <w:r w:rsidRPr="00BA1261">
        <w:rPr>
          <w:rFonts w:cs="Calibri"/>
          <w:color w:val="000000" w:themeColor="text1"/>
          <w:sz w:val="24"/>
          <w:szCs w:val="24"/>
        </w:rPr>
        <w:t xml:space="preserve"> c</w:t>
      </w:r>
      <w:r w:rsidR="00D3242B" w:rsidRPr="00BA1261">
        <w:rPr>
          <w:rFonts w:cs="Calibri"/>
          <w:color w:val="000000" w:themeColor="text1"/>
          <w:sz w:val="24"/>
          <w:szCs w:val="24"/>
        </w:rPr>
        <w:t>harges</w:t>
      </w:r>
      <w:r w:rsidRPr="00BA1261">
        <w:rPr>
          <w:rFonts w:cs="Calibri"/>
          <w:color w:val="000000" w:themeColor="text1"/>
          <w:sz w:val="24"/>
          <w:szCs w:val="24"/>
        </w:rPr>
        <w:t xml:space="preserve"> were incurred fo</w:t>
      </w:r>
      <w:r w:rsidR="00C876EA">
        <w:rPr>
          <w:rFonts w:cs="Calibri"/>
          <w:color w:val="000000" w:themeColor="text1"/>
          <w:sz w:val="24"/>
          <w:szCs w:val="24"/>
        </w:rPr>
        <w:t>r</w:t>
      </w:r>
      <w:r w:rsidRPr="00BA1261">
        <w:rPr>
          <w:rFonts w:cs="Calibri"/>
          <w:color w:val="000000" w:themeColor="text1"/>
          <w:sz w:val="24"/>
          <w:szCs w:val="24"/>
        </w:rPr>
        <w:t xml:space="preserve"> water</w:t>
      </w:r>
      <w:r>
        <w:rPr>
          <w:rFonts w:cs="Calibri"/>
          <w:color w:val="000000" w:themeColor="text1"/>
          <w:sz w:val="24"/>
          <w:szCs w:val="24"/>
        </w:rPr>
        <w:t xml:space="preserve">. </w:t>
      </w:r>
      <w:r w:rsidRPr="00BA1261">
        <w:rPr>
          <w:rFonts w:cs="Calibri"/>
          <w:color w:val="000000" w:themeColor="text1"/>
          <w:sz w:val="24"/>
          <w:szCs w:val="24"/>
        </w:rPr>
        <w:t xml:space="preserve"> </w:t>
      </w:r>
    </w:p>
    <w:p w:rsidR="00E644D0" w:rsidRPr="00BA1261" w:rsidRDefault="00E644D0" w:rsidP="0021404B">
      <w:pPr>
        <w:pStyle w:val="ListParagraph"/>
        <w:numPr>
          <w:ilvl w:val="0"/>
          <w:numId w:val="17"/>
        </w:numPr>
        <w:spacing w:after="0" w:line="276" w:lineRule="auto"/>
        <w:jc w:val="both"/>
        <w:rPr>
          <w:rFonts w:cs="Calibri"/>
          <w:color w:val="000000" w:themeColor="text1"/>
          <w:sz w:val="24"/>
          <w:szCs w:val="24"/>
        </w:rPr>
      </w:pPr>
      <w:r w:rsidRPr="00BA1261">
        <w:rPr>
          <w:rFonts w:cs="Calibri"/>
          <w:color w:val="000000" w:themeColor="text1"/>
          <w:sz w:val="24"/>
          <w:szCs w:val="24"/>
        </w:rPr>
        <w:t xml:space="preserve">Unavailability of STP </w:t>
      </w:r>
      <w:r w:rsidR="00C876EA">
        <w:rPr>
          <w:rFonts w:cs="Calibri"/>
          <w:color w:val="000000" w:themeColor="text1"/>
          <w:sz w:val="24"/>
          <w:szCs w:val="24"/>
        </w:rPr>
        <w:t xml:space="preserve">Water </w:t>
      </w:r>
      <w:r w:rsidRPr="00BA1261">
        <w:rPr>
          <w:rFonts w:cs="Calibri"/>
          <w:color w:val="000000" w:themeColor="text1"/>
          <w:sz w:val="24"/>
          <w:szCs w:val="24"/>
        </w:rPr>
        <w:t>connection duri</w:t>
      </w:r>
      <w:r w:rsidR="00C876EA">
        <w:rPr>
          <w:rFonts w:cs="Calibri"/>
          <w:color w:val="000000" w:themeColor="text1"/>
          <w:sz w:val="24"/>
          <w:szCs w:val="24"/>
        </w:rPr>
        <w:t>ng period April 2015 – Feb 2017 which could have saved water usage from common tank.</w:t>
      </w:r>
    </w:p>
    <w:p w:rsidR="00E644D0" w:rsidRPr="006C5593" w:rsidRDefault="00E644D0" w:rsidP="00D3242B">
      <w:pPr>
        <w:pStyle w:val="ListParagraph"/>
        <w:numPr>
          <w:ilvl w:val="0"/>
          <w:numId w:val="17"/>
        </w:numPr>
        <w:spacing w:after="0" w:line="276" w:lineRule="auto"/>
        <w:jc w:val="both"/>
        <w:rPr>
          <w:rFonts w:cs="Calibri"/>
          <w:color w:val="000000" w:themeColor="text1"/>
          <w:sz w:val="24"/>
          <w:szCs w:val="24"/>
        </w:rPr>
      </w:pPr>
      <w:r w:rsidRPr="006C5593">
        <w:rPr>
          <w:rFonts w:cs="Calibri"/>
          <w:color w:val="000000" w:themeColor="text1"/>
          <w:sz w:val="24"/>
          <w:szCs w:val="24"/>
        </w:rPr>
        <w:t xml:space="preserve">Occupancy of members comes to above 50% in March 2016 onwards. However, the expenses before March 2016 </w:t>
      </w:r>
      <w:r w:rsidR="002111F0" w:rsidRPr="006C5593">
        <w:rPr>
          <w:rFonts w:cs="Calibri"/>
          <w:color w:val="000000" w:themeColor="text1"/>
          <w:sz w:val="24"/>
          <w:szCs w:val="24"/>
        </w:rPr>
        <w:t xml:space="preserve"> with MSEB bill of July-16 pertaining to the previous 8 months </w:t>
      </w:r>
      <w:r w:rsidRPr="006C5593">
        <w:rPr>
          <w:rFonts w:cs="Calibri"/>
          <w:color w:val="000000" w:themeColor="text1"/>
          <w:sz w:val="24"/>
          <w:szCs w:val="24"/>
        </w:rPr>
        <w:t>was up</w:t>
      </w:r>
      <w:r w:rsidR="002111F0" w:rsidRPr="006C5593">
        <w:rPr>
          <w:rFonts w:cs="Calibri"/>
          <w:color w:val="000000" w:themeColor="text1"/>
          <w:sz w:val="24"/>
          <w:szCs w:val="24"/>
        </w:rPr>
        <w:t>to the extent of  15,40,805</w:t>
      </w:r>
    </w:p>
    <w:p w:rsidR="00AF51FE" w:rsidRPr="006C5593" w:rsidRDefault="00AF51FE" w:rsidP="00D3242B">
      <w:pPr>
        <w:pStyle w:val="ListParagraph"/>
        <w:numPr>
          <w:ilvl w:val="0"/>
          <w:numId w:val="17"/>
        </w:numPr>
        <w:spacing w:after="0" w:line="276" w:lineRule="auto"/>
        <w:jc w:val="both"/>
        <w:rPr>
          <w:rFonts w:cs="Calibri"/>
          <w:color w:val="000000" w:themeColor="text1"/>
          <w:sz w:val="24"/>
          <w:szCs w:val="24"/>
        </w:rPr>
      </w:pPr>
      <w:r w:rsidRPr="006C5593">
        <w:rPr>
          <w:rFonts w:cs="Calibri"/>
          <w:color w:val="000000" w:themeColor="text1"/>
          <w:sz w:val="24"/>
          <w:szCs w:val="24"/>
        </w:rPr>
        <w:t xml:space="preserve">Housekeeping was charged at the rate of </w:t>
      </w:r>
      <w:r w:rsidR="00C876EA">
        <w:rPr>
          <w:rFonts w:cs="Calibri"/>
          <w:color w:val="000000" w:themeColor="text1"/>
          <w:sz w:val="24"/>
          <w:szCs w:val="24"/>
        </w:rPr>
        <w:t>Rs.</w:t>
      </w:r>
      <w:r w:rsidRPr="006C5593">
        <w:rPr>
          <w:rFonts w:cs="Calibri"/>
          <w:color w:val="000000" w:themeColor="text1"/>
          <w:sz w:val="24"/>
          <w:szCs w:val="24"/>
        </w:rPr>
        <w:t>30,</w:t>
      </w:r>
      <w:r w:rsidR="00C876EA">
        <w:rPr>
          <w:rFonts w:cs="Calibri"/>
          <w:color w:val="000000" w:themeColor="text1"/>
          <w:sz w:val="24"/>
          <w:szCs w:val="24"/>
        </w:rPr>
        <w:t xml:space="preserve"> </w:t>
      </w:r>
      <w:r w:rsidRPr="006C5593">
        <w:rPr>
          <w:rFonts w:cs="Calibri"/>
          <w:color w:val="000000" w:themeColor="text1"/>
          <w:sz w:val="24"/>
          <w:szCs w:val="24"/>
        </w:rPr>
        <w:t xml:space="preserve">000 since April 2015. However the occupancy was </w:t>
      </w:r>
      <w:r w:rsidR="00C876EA">
        <w:rPr>
          <w:rFonts w:cs="Calibri"/>
          <w:color w:val="000000" w:themeColor="text1"/>
          <w:sz w:val="24"/>
          <w:szCs w:val="24"/>
        </w:rPr>
        <w:t>only below 50</w:t>
      </w:r>
      <w:r w:rsidR="0087039C" w:rsidRPr="006C5593">
        <w:rPr>
          <w:rFonts w:cs="Calibri"/>
          <w:color w:val="000000" w:themeColor="text1"/>
          <w:sz w:val="24"/>
          <w:szCs w:val="24"/>
        </w:rPr>
        <w:t>%</w:t>
      </w:r>
      <w:r w:rsidRPr="006C5593">
        <w:rPr>
          <w:rFonts w:cs="Calibri"/>
          <w:color w:val="000000" w:themeColor="text1"/>
          <w:sz w:val="24"/>
          <w:szCs w:val="24"/>
        </w:rPr>
        <w:t xml:space="preserve"> </w:t>
      </w:r>
      <w:r w:rsidR="0087039C" w:rsidRPr="006C5593">
        <w:rPr>
          <w:rFonts w:cs="Calibri"/>
          <w:color w:val="000000" w:themeColor="text1"/>
          <w:sz w:val="24"/>
          <w:szCs w:val="24"/>
        </w:rPr>
        <w:t>of the full capacity for initial</w:t>
      </w:r>
      <w:r w:rsidR="00C876EA">
        <w:rPr>
          <w:rFonts w:cs="Calibri"/>
          <w:color w:val="000000" w:themeColor="text1"/>
          <w:sz w:val="24"/>
          <w:szCs w:val="24"/>
        </w:rPr>
        <w:t xml:space="preserve"> 10-12 months</w:t>
      </w:r>
      <w:r w:rsidR="0087039C" w:rsidRPr="006C5593">
        <w:rPr>
          <w:rFonts w:cs="Calibri"/>
          <w:color w:val="000000" w:themeColor="text1"/>
          <w:sz w:val="24"/>
          <w:szCs w:val="24"/>
        </w:rPr>
        <w:t>.</w:t>
      </w:r>
    </w:p>
    <w:p w:rsidR="00FC2894" w:rsidRPr="006C5593" w:rsidRDefault="005F2ECA" w:rsidP="00D3242B">
      <w:pPr>
        <w:pStyle w:val="ListParagraph"/>
        <w:numPr>
          <w:ilvl w:val="0"/>
          <w:numId w:val="17"/>
        </w:numPr>
        <w:spacing w:after="0" w:line="276" w:lineRule="auto"/>
        <w:jc w:val="both"/>
        <w:rPr>
          <w:rFonts w:cs="Calibri"/>
          <w:color w:val="000000" w:themeColor="text1"/>
          <w:sz w:val="24"/>
          <w:szCs w:val="24"/>
        </w:rPr>
      </w:pPr>
      <w:r w:rsidRPr="006C5593">
        <w:rPr>
          <w:rFonts w:cs="Calibri"/>
          <w:color w:val="000000" w:themeColor="text1"/>
          <w:sz w:val="24"/>
          <w:szCs w:val="24"/>
        </w:rPr>
        <w:t xml:space="preserve">Usage of landscape </w:t>
      </w:r>
      <w:r w:rsidR="009C09C0" w:rsidRPr="006C5593">
        <w:rPr>
          <w:rFonts w:cs="Calibri"/>
          <w:color w:val="000000" w:themeColor="text1"/>
          <w:sz w:val="24"/>
          <w:szCs w:val="24"/>
        </w:rPr>
        <w:t>for advertising and marketing</w:t>
      </w:r>
      <w:r w:rsidRPr="006C5593">
        <w:rPr>
          <w:rFonts w:cs="Calibri"/>
          <w:color w:val="000000" w:themeColor="text1"/>
          <w:sz w:val="24"/>
          <w:szCs w:val="24"/>
        </w:rPr>
        <w:t xml:space="preserve"> for sale of new flats</w:t>
      </w:r>
      <w:r w:rsidR="009C09C0" w:rsidRPr="006C5593">
        <w:rPr>
          <w:rFonts w:cs="Calibri"/>
          <w:color w:val="000000" w:themeColor="text1"/>
          <w:sz w:val="24"/>
          <w:szCs w:val="24"/>
        </w:rPr>
        <w:t xml:space="preserve"> in phase </w:t>
      </w:r>
      <w:r w:rsidR="0091264B">
        <w:rPr>
          <w:rFonts w:cs="Calibri"/>
          <w:color w:val="000000" w:themeColor="text1"/>
          <w:sz w:val="24"/>
          <w:szCs w:val="24"/>
        </w:rPr>
        <w:t>II in past and coming future.</w:t>
      </w:r>
    </w:p>
    <w:p w:rsidR="00CA67F4" w:rsidRPr="006C5593" w:rsidRDefault="00CA67F4" w:rsidP="00CA67F4">
      <w:pPr>
        <w:pStyle w:val="ListParagraph"/>
        <w:spacing w:after="0" w:line="276" w:lineRule="auto"/>
        <w:jc w:val="both"/>
        <w:rPr>
          <w:rFonts w:cs="Calibri"/>
          <w:b/>
          <w:color w:val="000000" w:themeColor="text1"/>
          <w:sz w:val="24"/>
          <w:szCs w:val="24"/>
        </w:rPr>
      </w:pPr>
    </w:p>
    <w:p w:rsidR="00ED1EAE" w:rsidRPr="006C5593" w:rsidRDefault="00346E12" w:rsidP="00BD427A">
      <w:pPr>
        <w:pStyle w:val="ListParagraph"/>
        <w:numPr>
          <w:ilvl w:val="0"/>
          <w:numId w:val="13"/>
        </w:numPr>
        <w:spacing w:after="0" w:line="276" w:lineRule="auto"/>
        <w:jc w:val="both"/>
        <w:rPr>
          <w:rFonts w:cs="Calibri"/>
          <w:b/>
          <w:color w:val="000000" w:themeColor="text1"/>
          <w:sz w:val="24"/>
          <w:szCs w:val="24"/>
        </w:rPr>
      </w:pPr>
      <w:r w:rsidRPr="006C5593">
        <w:rPr>
          <w:rFonts w:cs="Calibri"/>
          <w:b/>
          <w:color w:val="000000" w:themeColor="text1"/>
          <w:sz w:val="24"/>
          <w:szCs w:val="24"/>
        </w:rPr>
        <w:t>S</w:t>
      </w:r>
      <w:r w:rsidR="009709E5" w:rsidRPr="006C5593">
        <w:rPr>
          <w:rFonts w:cs="Calibri"/>
          <w:b/>
          <w:color w:val="000000" w:themeColor="text1"/>
          <w:sz w:val="24"/>
          <w:szCs w:val="24"/>
        </w:rPr>
        <w:t>HARING OF</w:t>
      </w:r>
      <w:r w:rsidR="00C7494E" w:rsidRPr="006C5593">
        <w:rPr>
          <w:rFonts w:cs="Calibri"/>
          <w:b/>
          <w:color w:val="000000" w:themeColor="text1"/>
          <w:sz w:val="24"/>
          <w:szCs w:val="24"/>
        </w:rPr>
        <w:t xml:space="preserve"> FUTURE </w:t>
      </w:r>
      <w:r w:rsidR="004C55AB" w:rsidRPr="006C5593">
        <w:rPr>
          <w:rFonts w:cs="Calibri"/>
          <w:b/>
          <w:color w:val="000000" w:themeColor="text1"/>
          <w:sz w:val="24"/>
          <w:szCs w:val="24"/>
        </w:rPr>
        <w:t>M</w:t>
      </w:r>
      <w:r w:rsidR="009709E5" w:rsidRPr="006C5593">
        <w:rPr>
          <w:rFonts w:cs="Calibri"/>
          <w:b/>
          <w:color w:val="000000" w:themeColor="text1"/>
          <w:sz w:val="24"/>
          <w:szCs w:val="24"/>
        </w:rPr>
        <w:t>AINTENANCE</w:t>
      </w:r>
      <w:r w:rsidR="004C55AB" w:rsidRPr="006C5593">
        <w:rPr>
          <w:rFonts w:cs="Calibri"/>
          <w:b/>
          <w:color w:val="000000" w:themeColor="text1"/>
          <w:sz w:val="24"/>
          <w:szCs w:val="24"/>
        </w:rPr>
        <w:t xml:space="preserve"> E</w:t>
      </w:r>
      <w:r w:rsidR="009709E5" w:rsidRPr="006C5593">
        <w:rPr>
          <w:rFonts w:cs="Calibri"/>
          <w:b/>
          <w:color w:val="000000" w:themeColor="text1"/>
          <w:sz w:val="24"/>
          <w:szCs w:val="24"/>
        </w:rPr>
        <w:t>XPENSES</w:t>
      </w:r>
      <w:r w:rsidR="004C55AB" w:rsidRPr="006C5593">
        <w:rPr>
          <w:rFonts w:cs="Calibri"/>
          <w:b/>
          <w:color w:val="000000" w:themeColor="text1"/>
          <w:sz w:val="24"/>
          <w:szCs w:val="24"/>
        </w:rPr>
        <w:t xml:space="preserve">: </w:t>
      </w:r>
      <w:r w:rsidR="00AC45B1" w:rsidRPr="006C5593">
        <w:rPr>
          <w:rFonts w:cs="Calibri"/>
          <w:color w:val="000000" w:themeColor="text1"/>
          <w:sz w:val="24"/>
          <w:szCs w:val="24"/>
        </w:rPr>
        <w:t>It is</w:t>
      </w:r>
      <w:r w:rsidR="004262D5" w:rsidRPr="006C5593">
        <w:rPr>
          <w:rFonts w:cs="Calibri"/>
          <w:color w:val="000000" w:themeColor="text1"/>
          <w:sz w:val="24"/>
          <w:szCs w:val="24"/>
        </w:rPr>
        <w:t xml:space="preserve"> the</w:t>
      </w:r>
      <w:r w:rsidR="00AC45B1" w:rsidRPr="006C5593">
        <w:rPr>
          <w:rFonts w:cs="Calibri"/>
          <w:color w:val="000000" w:themeColor="text1"/>
          <w:sz w:val="24"/>
          <w:szCs w:val="24"/>
        </w:rPr>
        <w:t xml:space="preserve"> primary responsibility of</w:t>
      </w:r>
      <w:r w:rsidR="004262D5" w:rsidRPr="006C5593">
        <w:rPr>
          <w:rFonts w:cs="Calibri"/>
          <w:color w:val="000000" w:themeColor="text1"/>
          <w:sz w:val="24"/>
          <w:szCs w:val="24"/>
        </w:rPr>
        <w:t xml:space="preserve"> Sai Avishkar</w:t>
      </w:r>
      <w:r w:rsidR="00AC45B1" w:rsidRPr="006C5593">
        <w:rPr>
          <w:rFonts w:cs="Calibri"/>
          <w:color w:val="000000" w:themeColor="text1"/>
          <w:sz w:val="24"/>
          <w:szCs w:val="24"/>
        </w:rPr>
        <w:t xml:space="preserve"> CHS to manage day to day operations of </w:t>
      </w:r>
      <w:r w:rsidR="00030D8E" w:rsidRPr="006C5593">
        <w:rPr>
          <w:rFonts w:cs="Calibri"/>
          <w:color w:val="000000" w:themeColor="text1"/>
          <w:sz w:val="24"/>
          <w:szCs w:val="24"/>
        </w:rPr>
        <w:t xml:space="preserve">the </w:t>
      </w:r>
      <w:r w:rsidR="00AC45B1" w:rsidRPr="006C5593">
        <w:rPr>
          <w:rFonts w:cs="Calibri"/>
          <w:color w:val="000000" w:themeColor="text1"/>
          <w:sz w:val="24"/>
          <w:szCs w:val="24"/>
        </w:rPr>
        <w:t xml:space="preserve">Society including expenses towards maintenance &amp; up keeping of premises, facilities, utilities etc.  These expenses are carried out by collecting monthly contributions from society members.  Phase II project of ‘Sai Avishkar’ is under construction by PARTY OF THE SECOND PART.  </w:t>
      </w:r>
      <w:r w:rsidR="00386820" w:rsidRPr="006C5593">
        <w:rPr>
          <w:rFonts w:cs="Calibri"/>
          <w:color w:val="000000" w:themeColor="text1"/>
          <w:sz w:val="24"/>
          <w:szCs w:val="24"/>
        </w:rPr>
        <w:t xml:space="preserve"> </w:t>
      </w:r>
      <w:r w:rsidR="00AC45B1" w:rsidRPr="006C5593">
        <w:rPr>
          <w:rFonts w:cs="Calibri"/>
          <w:color w:val="000000" w:themeColor="text1"/>
          <w:sz w:val="24"/>
          <w:szCs w:val="24"/>
        </w:rPr>
        <w:t>Thus PARTY OF THE SECOND PART</w:t>
      </w:r>
      <w:r w:rsidR="005F3C1E" w:rsidRPr="006C5593">
        <w:rPr>
          <w:rFonts w:cs="Calibri"/>
          <w:color w:val="000000" w:themeColor="text1"/>
          <w:sz w:val="24"/>
          <w:szCs w:val="24"/>
        </w:rPr>
        <w:t xml:space="preserve"> will be using some of the common services like Security,</w:t>
      </w:r>
      <w:r w:rsidR="00B7233E" w:rsidRPr="006C5593">
        <w:rPr>
          <w:rFonts w:cs="Calibri"/>
          <w:color w:val="000000" w:themeColor="text1"/>
          <w:sz w:val="24"/>
          <w:szCs w:val="24"/>
        </w:rPr>
        <w:t xml:space="preserve"> Water,</w:t>
      </w:r>
      <w:r w:rsidR="005F3C1E" w:rsidRPr="006C5593">
        <w:rPr>
          <w:rFonts w:cs="Calibri"/>
          <w:color w:val="000000" w:themeColor="text1"/>
          <w:sz w:val="24"/>
          <w:szCs w:val="24"/>
        </w:rPr>
        <w:t xml:space="preserve"> Housekeeping, and Electricity etc.  Also owing to construction activity there will be heavy vehicular movements on and from internal </w:t>
      </w:r>
      <w:r w:rsidR="005F3C1E" w:rsidRPr="006C5593">
        <w:rPr>
          <w:rFonts w:cs="Calibri"/>
          <w:color w:val="000000" w:themeColor="text1"/>
          <w:sz w:val="24"/>
          <w:szCs w:val="24"/>
        </w:rPr>
        <w:lastRenderedPageBreak/>
        <w:t>roads</w:t>
      </w:r>
      <w:r w:rsidR="00917ED3" w:rsidRPr="006C5593">
        <w:rPr>
          <w:rFonts w:cs="Calibri"/>
          <w:color w:val="000000" w:themeColor="text1"/>
          <w:sz w:val="24"/>
          <w:szCs w:val="24"/>
        </w:rPr>
        <w:t>.  Considering this</w:t>
      </w:r>
      <w:r w:rsidR="00030D8E" w:rsidRPr="006C5593">
        <w:rPr>
          <w:rFonts w:cs="Calibri"/>
          <w:color w:val="000000" w:themeColor="text1"/>
          <w:sz w:val="24"/>
          <w:szCs w:val="24"/>
        </w:rPr>
        <w:t>, the</w:t>
      </w:r>
      <w:r w:rsidR="00AC45B1" w:rsidRPr="006C5593">
        <w:rPr>
          <w:rFonts w:cs="Calibri"/>
          <w:color w:val="000000" w:themeColor="text1"/>
          <w:sz w:val="24"/>
          <w:szCs w:val="24"/>
        </w:rPr>
        <w:t xml:space="preserve"> </w:t>
      </w:r>
      <w:r w:rsidR="00917ED3" w:rsidRPr="006C5593">
        <w:rPr>
          <w:rFonts w:cs="Calibri"/>
          <w:color w:val="000000" w:themeColor="text1"/>
          <w:sz w:val="24"/>
          <w:szCs w:val="24"/>
        </w:rPr>
        <w:t>PARTY OF THE SECOND</w:t>
      </w:r>
      <w:r w:rsidR="001A51A0" w:rsidRPr="006C5593">
        <w:rPr>
          <w:rFonts w:cs="Calibri"/>
          <w:color w:val="000000" w:themeColor="text1"/>
          <w:sz w:val="24"/>
          <w:szCs w:val="24"/>
        </w:rPr>
        <w:t xml:space="preserve"> PART has agreed to share</w:t>
      </w:r>
      <w:r w:rsidR="00917ED3" w:rsidRPr="006C5593">
        <w:rPr>
          <w:rFonts w:cs="Calibri"/>
          <w:color w:val="000000" w:themeColor="text1"/>
          <w:sz w:val="24"/>
          <w:szCs w:val="24"/>
        </w:rPr>
        <w:t xml:space="preserve"> expenses of</w:t>
      </w:r>
      <w:r w:rsidR="001A51A0" w:rsidRPr="006C5593">
        <w:rPr>
          <w:rFonts w:cs="Calibri"/>
          <w:color w:val="000000" w:themeColor="text1"/>
          <w:sz w:val="24"/>
          <w:szCs w:val="24"/>
        </w:rPr>
        <w:t xml:space="preserve"> Security </w:t>
      </w:r>
      <w:r w:rsidR="00C8140E" w:rsidRPr="006C5593">
        <w:rPr>
          <w:rFonts w:cs="Calibri"/>
          <w:color w:val="000000" w:themeColor="text1"/>
          <w:sz w:val="24"/>
          <w:szCs w:val="24"/>
        </w:rPr>
        <w:t>Services</w:t>
      </w:r>
      <w:r w:rsidR="0052699D" w:rsidRPr="006C5593">
        <w:rPr>
          <w:rFonts w:cs="Calibri"/>
          <w:color w:val="000000" w:themeColor="text1"/>
          <w:sz w:val="24"/>
          <w:szCs w:val="24"/>
        </w:rPr>
        <w:t xml:space="preserve">, </w:t>
      </w:r>
      <w:r w:rsidR="00B213AA" w:rsidRPr="006C5593">
        <w:rPr>
          <w:rFonts w:cs="Calibri"/>
          <w:color w:val="000000" w:themeColor="text1"/>
          <w:sz w:val="24"/>
          <w:szCs w:val="24"/>
        </w:rPr>
        <w:t>H</w:t>
      </w:r>
      <w:r w:rsidR="0052699D" w:rsidRPr="006C5593">
        <w:rPr>
          <w:rFonts w:cs="Calibri"/>
          <w:color w:val="000000" w:themeColor="text1"/>
          <w:sz w:val="24"/>
          <w:szCs w:val="24"/>
        </w:rPr>
        <w:t>ousekeeping</w:t>
      </w:r>
      <w:r w:rsidR="00B213AA" w:rsidRPr="006C5593">
        <w:rPr>
          <w:rFonts w:cs="Calibri"/>
          <w:color w:val="000000" w:themeColor="text1"/>
          <w:sz w:val="24"/>
          <w:szCs w:val="24"/>
        </w:rPr>
        <w:t xml:space="preserve"> &amp; W</w:t>
      </w:r>
      <w:r w:rsidR="0052699D" w:rsidRPr="006C5593">
        <w:rPr>
          <w:rFonts w:cs="Calibri"/>
          <w:color w:val="000000" w:themeColor="text1"/>
          <w:sz w:val="24"/>
          <w:szCs w:val="24"/>
        </w:rPr>
        <w:t xml:space="preserve">ater </w:t>
      </w:r>
      <w:r w:rsidR="00ED1EAE" w:rsidRPr="006C5593">
        <w:rPr>
          <w:rFonts w:cs="Calibri"/>
          <w:color w:val="000000" w:themeColor="text1"/>
          <w:sz w:val="24"/>
          <w:szCs w:val="24"/>
        </w:rPr>
        <w:t>charges @</w:t>
      </w:r>
      <w:r w:rsidR="001A51A0" w:rsidRPr="006C5593">
        <w:rPr>
          <w:rFonts w:cs="Calibri"/>
          <w:color w:val="000000" w:themeColor="text1"/>
          <w:sz w:val="24"/>
          <w:szCs w:val="24"/>
        </w:rPr>
        <w:t xml:space="preserve"> 50% of monthly Bill </w:t>
      </w:r>
      <w:r w:rsidR="008E64B9" w:rsidRPr="006C5593">
        <w:rPr>
          <w:rFonts w:cs="Calibri"/>
          <w:color w:val="000000" w:themeColor="text1"/>
          <w:sz w:val="24"/>
          <w:szCs w:val="24"/>
        </w:rPr>
        <w:t>till completion of Phase II on month to month basis</w:t>
      </w:r>
      <w:r w:rsidR="00236FE6" w:rsidRPr="006C5593">
        <w:rPr>
          <w:rFonts w:cs="Calibri"/>
          <w:color w:val="000000" w:themeColor="text1"/>
          <w:sz w:val="24"/>
          <w:szCs w:val="24"/>
        </w:rPr>
        <w:t xml:space="preserve"> together with maintenance of internal roads.</w:t>
      </w:r>
      <w:r w:rsidR="007966C8" w:rsidRPr="006C5593">
        <w:rPr>
          <w:rFonts w:cs="Calibri"/>
          <w:color w:val="000000" w:themeColor="text1"/>
          <w:sz w:val="24"/>
          <w:szCs w:val="24"/>
        </w:rPr>
        <w:t xml:space="preserve"> </w:t>
      </w:r>
    </w:p>
    <w:p w:rsidR="00ED1EAE" w:rsidRPr="006C5593" w:rsidRDefault="00ED1EAE" w:rsidP="00ED1EAE">
      <w:pPr>
        <w:pStyle w:val="ListParagraph"/>
        <w:rPr>
          <w:color w:val="000000" w:themeColor="text1"/>
          <w:sz w:val="24"/>
          <w:szCs w:val="24"/>
        </w:rPr>
      </w:pPr>
    </w:p>
    <w:p w:rsidR="00857127" w:rsidRPr="006C5593" w:rsidRDefault="00ED1EAE" w:rsidP="00BD427A">
      <w:pPr>
        <w:pStyle w:val="ListParagraph"/>
        <w:numPr>
          <w:ilvl w:val="0"/>
          <w:numId w:val="13"/>
        </w:numPr>
        <w:spacing w:after="0" w:line="276" w:lineRule="auto"/>
        <w:jc w:val="both"/>
        <w:rPr>
          <w:rFonts w:cs="Calibri"/>
          <w:b/>
          <w:color w:val="000000" w:themeColor="text1"/>
          <w:sz w:val="24"/>
          <w:szCs w:val="24"/>
        </w:rPr>
      </w:pPr>
      <w:r w:rsidRPr="006C5593">
        <w:rPr>
          <w:b/>
          <w:color w:val="000000" w:themeColor="text1"/>
          <w:sz w:val="24"/>
          <w:szCs w:val="24"/>
        </w:rPr>
        <w:t xml:space="preserve">UNSOLD FLAT </w:t>
      </w:r>
      <w:r w:rsidR="00FC0413" w:rsidRPr="006C5593">
        <w:rPr>
          <w:rFonts w:cs="Calibri"/>
          <w:b/>
          <w:color w:val="000000" w:themeColor="text1"/>
          <w:sz w:val="24"/>
          <w:szCs w:val="24"/>
        </w:rPr>
        <w:t xml:space="preserve">MAINTENANCE: </w:t>
      </w:r>
      <w:r w:rsidR="007966C8" w:rsidRPr="006C5593">
        <w:rPr>
          <w:color w:val="000000" w:themeColor="text1"/>
          <w:sz w:val="24"/>
          <w:szCs w:val="24"/>
        </w:rPr>
        <w:t>I</w:t>
      </w:r>
      <w:r w:rsidR="0052699D" w:rsidRPr="006C5593">
        <w:rPr>
          <w:color w:val="000000" w:themeColor="text1"/>
          <w:sz w:val="24"/>
          <w:szCs w:val="24"/>
        </w:rPr>
        <w:t>t</w:t>
      </w:r>
      <w:r w:rsidR="007966C8" w:rsidRPr="006C5593">
        <w:rPr>
          <w:b/>
          <w:color w:val="000000" w:themeColor="text1"/>
          <w:sz w:val="24"/>
          <w:szCs w:val="24"/>
        </w:rPr>
        <w:t xml:space="preserve"> </w:t>
      </w:r>
      <w:r w:rsidR="00FC0413" w:rsidRPr="006C5593">
        <w:rPr>
          <w:color w:val="000000" w:themeColor="text1"/>
          <w:sz w:val="24"/>
          <w:szCs w:val="24"/>
        </w:rPr>
        <w:t>is</w:t>
      </w:r>
      <w:r w:rsidR="007966C8" w:rsidRPr="006C5593">
        <w:rPr>
          <w:color w:val="000000" w:themeColor="text1"/>
          <w:sz w:val="24"/>
          <w:szCs w:val="24"/>
        </w:rPr>
        <w:t xml:space="preserve"> agreed by and between the parties that in lieu of monthly maintenance </w:t>
      </w:r>
      <w:r w:rsidR="001A63CF" w:rsidRPr="006C5593">
        <w:rPr>
          <w:color w:val="000000" w:themeColor="text1"/>
          <w:sz w:val="24"/>
          <w:szCs w:val="24"/>
        </w:rPr>
        <w:t>share of</w:t>
      </w:r>
      <w:r w:rsidR="00561772" w:rsidRPr="006C5593">
        <w:rPr>
          <w:color w:val="000000" w:themeColor="text1"/>
          <w:sz w:val="24"/>
          <w:szCs w:val="24"/>
        </w:rPr>
        <w:t xml:space="preserve"> unsold units in Project I, </w:t>
      </w:r>
      <w:r w:rsidR="00561772" w:rsidRPr="006C5593">
        <w:rPr>
          <w:rFonts w:cs="Calibri"/>
          <w:color w:val="000000" w:themeColor="text1"/>
          <w:sz w:val="24"/>
          <w:szCs w:val="24"/>
        </w:rPr>
        <w:t>PARTY</w:t>
      </w:r>
      <w:r w:rsidR="0049393E" w:rsidRPr="006C5593">
        <w:rPr>
          <w:rFonts w:cs="Calibri"/>
          <w:color w:val="000000" w:themeColor="text1"/>
          <w:sz w:val="24"/>
          <w:szCs w:val="24"/>
        </w:rPr>
        <w:t xml:space="preserve"> OF THE SECOND PART </w:t>
      </w:r>
      <w:r w:rsidR="007966C8" w:rsidRPr="006C5593">
        <w:rPr>
          <w:rFonts w:cs="Calibri"/>
          <w:color w:val="000000" w:themeColor="text1"/>
          <w:sz w:val="24"/>
          <w:szCs w:val="24"/>
        </w:rPr>
        <w:t xml:space="preserve">will advance </w:t>
      </w:r>
      <w:r w:rsidR="00561772" w:rsidRPr="006C5593">
        <w:rPr>
          <w:rFonts w:cs="Calibri"/>
          <w:color w:val="000000" w:themeColor="text1"/>
          <w:sz w:val="24"/>
          <w:szCs w:val="24"/>
        </w:rPr>
        <w:t xml:space="preserve">corpus to THE PARTY OF THE FIRST PART @ </w:t>
      </w:r>
      <w:proofErr w:type="spellStart"/>
      <w:r w:rsidR="00561772" w:rsidRPr="006C5593">
        <w:rPr>
          <w:rFonts w:cs="Calibri"/>
          <w:color w:val="000000" w:themeColor="text1"/>
          <w:sz w:val="24"/>
          <w:szCs w:val="24"/>
        </w:rPr>
        <w:t>Rs</w:t>
      </w:r>
      <w:proofErr w:type="spellEnd"/>
      <w:r w:rsidR="00561772" w:rsidRPr="006C5593">
        <w:rPr>
          <w:rFonts w:cs="Calibri"/>
          <w:color w:val="000000" w:themeColor="text1"/>
          <w:sz w:val="24"/>
          <w:szCs w:val="24"/>
        </w:rPr>
        <w:t>. 100/- (</w:t>
      </w:r>
      <w:proofErr w:type="spellStart"/>
      <w:r w:rsidR="00561772" w:rsidRPr="006C5593">
        <w:rPr>
          <w:rFonts w:cs="Calibri"/>
          <w:color w:val="000000" w:themeColor="text1"/>
          <w:sz w:val="24"/>
          <w:szCs w:val="24"/>
        </w:rPr>
        <w:t>Rs</w:t>
      </w:r>
      <w:proofErr w:type="spellEnd"/>
      <w:r w:rsidR="00561772" w:rsidRPr="006C5593">
        <w:rPr>
          <w:rFonts w:cs="Calibri"/>
          <w:color w:val="000000" w:themeColor="text1"/>
          <w:sz w:val="24"/>
          <w:szCs w:val="24"/>
        </w:rPr>
        <w:t xml:space="preserve">. One Hundred) </w:t>
      </w:r>
      <w:r w:rsidR="00E101EF" w:rsidRPr="006C5593">
        <w:rPr>
          <w:rFonts w:cs="Calibri"/>
          <w:color w:val="000000" w:themeColor="text1"/>
          <w:sz w:val="24"/>
          <w:szCs w:val="24"/>
        </w:rPr>
        <w:t xml:space="preserve">Per Sq. Ft. of unsold area. </w:t>
      </w:r>
    </w:p>
    <w:p w:rsidR="00FC0413" w:rsidRPr="006C5593" w:rsidRDefault="00FC0413" w:rsidP="00FC0413">
      <w:pPr>
        <w:pStyle w:val="ListParagraph"/>
        <w:rPr>
          <w:rFonts w:cs="Calibri"/>
          <w:b/>
          <w:color w:val="000000" w:themeColor="text1"/>
          <w:sz w:val="24"/>
          <w:szCs w:val="24"/>
        </w:rPr>
      </w:pPr>
    </w:p>
    <w:p w:rsidR="00FC0413" w:rsidRPr="006C5593" w:rsidRDefault="00FC0413" w:rsidP="00FC0413">
      <w:pPr>
        <w:pStyle w:val="ListParagraph"/>
        <w:spacing w:after="0" w:line="276" w:lineRule="auto"/>
        <w:jc w:val="both"/>
        <w:rPr>
          <w:rFonts w:cs="Calibri"/>
          <w:color w:val="000000" w:themeColor="text1"/>
          <w:sz w:val="24"/>
          <w:szCs w:val="24"/>
        </w:rPr>
      </w:pPr>
      <w:r w:rsidRPr="006C5593">
        <w:rPr>
          <w:rFonts w:cs="Calibri"/>
          <w:color w:val="000000" w:themeColor="text1"/>
          <w:sz w:val="24"/>
          <w:szCs w:val="24"/>
        </w:rPr>
        <w:t xml:space="preserve">Presently there are few flats in unsold condition in Sai Avishkar CHS.  Construction of Phase II is also under progress by PARTY OF THE SECOND PART.  PARTY OF THE SECOND PART has collected one time Maintenance charges @ Rs.100/- on per Sq. Ft. basis from members of Sai Avishkar CHS towards society corpus. Same practice will remain continued by PARTY OF THE SECOND PART for fresh allotments.  IT IS AGREED BY THE PARTY OF SECOND PART to pass on such collections to THE PARTY OF THE FIRST PART before providing provisional possessions to new </w:t>
      </w:r>
      <w:proofErr w:type="spellStart"/>
      <w:r w:rsidRPr="006C5593">
        <w:rPr>
          <w:rFonts w:cs="Calibri"/>
          <w:color w:val="000000" w:themeColor="text1"/>
          <w:sz w:val="24"/>
          <w:szCs w:val="24"/>
        </w:rPr>
        <w:t>allottes</w:t>
      </w:r>
      <w:proofErr w:type="spellEnd"/>
      <w:r w:rsidRPr="006C5593">
        <w:rPr>
          <w:rFonts w:cs="Calibri"/>
          <w:color w:val="000000" w:themeColor="text1"/>
          <w:sz w:val="24"/>
          <w:szCs w:val="24"/>
        </w:rPr>
        <w:t xml:space="preserve"> along with duly completed and recommended membership applications.</w:t>
      </w:r>
    </w:p>
    <w:p w:rsidR="0095190A" w:rsidRPr="006C5593" w:rsidRDefault="0095190A" w:rsidP="0095190A">
      <w:pPr>
        <w:spacing w:after="0" w:line="276" w:lineRule="auto"/>
        <w:jc w:val="both"/>
        <w:rPr>
          <w:rFonts w:cs="Calibri"/>
          <w:b/>
          <w:color w:val="000000" w:themeColor="text1"/>
          <w:sz w:val="24"/>
          <w:szCs w:val="24"/>
        </w:rPr>
      </w:pPr>
    </w:p>
    <w:p w:rsidR="00346E12" w:rsidRPr="006C5593" w:rsidRDefault="00A314BB" w:rsidP="006174C2">
      <w:pPr>
        <w:pStyle w:val="ListParagraph"/>
        <w:numPr>
          <w:ilvl w:val="0"/>
          <w:numId w:val="13"/>
        </w:numPr>
        <w:spacing w:after="0" w:line="276" w:lineRule="auto"/>
        <w:jc w:val="both"/>
        <w:rPr>
          <w:rFonts w:cs="Calibri"/>
          <w:color w:val="000000" w:themeColor="text1"/>
          <w:sz w:val="24"/>
          <w:szCs w:val="24"/>
        </w:rPr>
      </w:pPr>
      <w:r w:rsidRPr="006C5593">
        <w:rPr>
          <w:rFonts w:cs="Calibri"/>
          <w:b/>
          <w:color w:val="000000" w:themeColor="text1"/>
          <w:sz w:val="24"/>
          <w:szCs w:val="24"/>
        </w:rPr>
        <w:t>MSE</w:t>
      </w:r>
      <w:r w:rsidR="00346E12" w:rsidRPr="006C5593">
        <w:rPr>
          <w:rFonts w:cs="Calibri"/>
          <w:b/>
          <w:color w:val="000000" w:themeColor="text1"/>
          <w:sz w:val="24"/>
          <w:szCs w:val="24"/>
        </w:rPr>
        <w:t>DCL</w:t>
      </w:r>
      <w:r w:rsidRPr="006C5593">
        <w:rPr>
          <w:rFonts w:cs="Calibri"/>
          <w:b/>
          <w:color w:val="000000" w:themeColor="text1"/>
          <w:sz w:val="24"/>
          <w:szCs w:val="24"/>
        </w:rPr>
        <w:t xml:space="preserve"> </w:t>
      </w:r>
      <w:r w:rsidR="00536D56" w:rsidRPr="006C5593">
        <w:rPr>
          <w:rFonts w:cs="Calibri"/>
          <w:b/>
          <w:color w:val="000000" w:themeColor="text1"/>
          <w:sz w:val="24"/>
          <w:szCs w:val="24"/>
        </w:rPr>
        <w:t xml:space="preserve">UNDERGROUND </w:t>
      </w:r>
      <w:r w:rsidRPr="006C5593">
        <w:rPr>
          <w:rFonts w:cs="Calibri"/>
          <w:b/>
          <w:color w:val="000000" w:themeColor="text1"/>
          <w:sz w:val="24"/>
          <w:szCs w:val="24"/>
        </w:rPr>
        <w:t>POWER LINE</w:t>
      </w:r>
      <w:r w:rsidR="00346E12" w:rsidRPr="006C5593">
        <w:rPr>
          <w:rFonts w:cs="Calibri"/>
          <w:color w:val="000000" w:themeColor="text1"/>
          <w:sz w:val="24"/>
          <w:szCs w:val="24"/>
        </w:rPr>
        <w:t xml:space="preserve">: It is observed by </w:t>
      </w:r>
      <w:r w:rsidR="00996B5E" w:rsidRPr="006C5593">
        <w:rPr>
          <w:rFonts w:cs="Calibri"/>
          <w:color w:val="000000" w:themeColor="text1"/>
          <w:sz w:val="24"/>
          <w:szCs w:val="24"/>
        </w:rPr>
        <w:t>PARTY OF THE FIRST PART</w:t>
      </w:r>
      <w:r w:rsidR="00A36539" w:rsidRPr="006C5593">
        <w:rPr>
          <w:rFonts w:cs="Calibri"/>
          <w:color w:val="000000" w:themeColor="text1"/>
          <w:sz w:val="24"/>
          <w:szCs w:val="24"/>
        </w:rPr>
        <w:t xml:space="preserve"> </w:t>
      </w:r>
      <w:r w:rsidR="00346E12" w:rsidRPr="006C5593">
        <w:rPr>
          <w:rFonts w:cs="Calibri"/>
          <w:color w:val="000000" w:themeColor="text1"/>
          <w:sz w:val="24"/>
          <w:szCs w:val="24"/>
        </w:rPr>
        <w:t>that main underground power supply line of ‘Sai Avishkar’ is exposed to earth at particular spot</w:t>
      </w:r>
      <w:r w:rsidR="008A1743" w:rsidRPr="006C5593">
        <w:rPr>
          <w:rFonts w:cs="Calibri"/>
          <w:color w:val="000000" w:themeColor="text1"/>
          <w:sz w:val="24"/>
          <w:szCs w:val="24"/>
        </w:rPr>
        <w:t xml:space="preserve"> on a</w:t>
      </w:r>
      <w:r w:rsidR="00030D8E" w:rsidRPr="006C5593">
        <w:rPr>
          <w:rFonts w:cs="Calibri"/>
          <w:color w:val="000000" w:themeColor="text1"/>
          <w:sz w:val="24"/>
          <w:szCs w:val="24"/>
        </w:rPr>
        <w:t>n</w:t>
      </w:r>
      <w:r w:rsidR="008A1743" w:rsidRPr="006C5593">
        <w:rPr>
          <w:rFonts w:cs="Calibri"/>
          <w:color w:val="000000" w:themeColor="text1"/>
          <w:sz w:val="24"/>
          <w:szCs w:val="24"/>
        </w:rPr>
        <w:t xml:space="preserve"> access road leading to our main </w:t>
      </w:r>
      <w:r w:rsidR="001C740E" w:rsidRPr="006C5593">
        <w:rPr>
          <w:rFonts w:cs="Calibri"/>
          <w:color w:val="000000" w:themeColor="text1"/>
          <w:sz w:val="24"/>
          <w:szCs w:val="24"/>
        </w:rPr>
        <w:t>entrance</w:t>
      </w:r>
      <w:r w:rsidR="008A1743" w:rsidRPr="006C5593">
        <w:rPr>
          <w:rFonts w:cs="Calibri"/>
          <w:color w:val="000000" w:themeColor="text1"/>
          <w:sz w:val="24"/>
          <w:szCs w:val="24"/>
        </w:rPr>
        <w:t xml:space="preserve"> gate</w:t>
      </w:r>
      <w:r w:rsidR="00346E12" w:rsidRPr="006C5593">
        <w:rPr>
          <w:rFonts w:cs="Calibri"/>
          <w:color w:val="000000" w:themeColor="text1"/>
          <w:sz w:val="24"/>
          <w:szCs w:val="24"/>
        </w:rPr>
        <w:t xml:space="preserve">.  </w:t>
      </w:r>
      <w:r w:rsidR="008A1743" w:rsidRPr="006C5593">
        <w:rPr>
          <w:rFonts w:cs="Calibri"/>
          <w:color w:val="000000" w:themeColor="text1"/>
          <w:sz w:val="24"/>
          <w:szCs w:val="24"/>
        </w:rPr>
        <w:t xml:space="preserve"> </w:t>
      </w:r>
      <w:r w:rsidR="00346E12" w:rsidRPr="006C5593">
        <w:rPr>
          <w:rFonts w:cs="Calibri"/>
          <w:color w:val="000000" w:themeColor="text1"/>
          <w:sz w:val="24"/>
          <w:szCs w:val="24"/>
        </w:rPr>
        <w:t xml:space="preserve">This cable was damaged twice </w:t>
      </w:r>
      <w:r w:rsidR="008A1743" w:rsidRPr="006C5593">
        <w:rPr>
          <w:rFonts w:cs="Calibri"/>
          <w:color w:val="000000" w:themeColor="text1"/>
          <w:sz w:val="24"/>
          <w:szCs w:val="24"/>
        </w:rPr>
        <w:t xml:space="preserve">at same spot </w:t>
      </w:r>
      <w:r w:rsidR="00346E12" w:rsidRPr="006C5593">
        <w:rPr>
          <w:rFonts w:cs="Calibri"/>
          <w:color w:val="000000" w:themeColor="text1"/>
          <w:sz w:val="24"/>
          <w:szCs w:val="24"/>
        </w:rPr>
        <w:t xml:space="preserve">in past and we have faced long power </w:t>
      </w:r>
      <w:r w:rsidR="00030D8E" w:rsidRPr="006C5593">
        <w:rPr>
          <w:rFonts w:cs="Calibri"/>
          <w:color w:val="000000" w:themeColor="text1"/>
          <w:sz w:val="24"/>
          <w:szCs w:val="24"/>
        </w:rPr>
        <w:t>failure</w:t>
      </w:r>
      <w:r w:rsidR="00346E12" w:rsidRPr="006C5593">
        <w:rPr>
          <w:rFonts w:cs="Calibri"/>
          <w:color w:val="000000" w:themeColor="text1"/>
          <w:sz w:val="24"/>
          <w:szCs w:val="24"/>
        </w:rPr>
        <w:t xml:space="preserve">. </w:t>
      </w:r>
      <w:r w:rsidR="008A1743" w:rsidRPr="006C5593">
        <w:rPr>
          <w:rFonts w:cs="Calibri"/>
          <w:color w:val="000000" w:themeColor="text1"/>
          <w:sz w:val="24"/>
          <w:szCs w:val="24"/>
        </w:rPr>
        <w:t xml:space="preserve">  </w:t>
      </w:r>
      <w:r w:rsidR="00346E12" w:rsidRPr="006C5593">
        <w:rPr>
          <w:rFonts w:cs="Calibri"/>
          <w:color w:val="000000" w:themeColor="text1"/>
          <w:sz w:val="24"/>
          <w:szCs w:val="24"/>
        </w:rPr>
        <w:t>If</w:t>
      </w:r>
      <w:r w:rsidR="00030D8E" w:rsidRPr="006C5593">
        <w:rPr>
          <w:rFonts w:cs="Calibri"/>
          <w:color w:val="000000" w:themeColor="text1"/>
          <w:sz w:val="24"/>
          <w:szCs w:val="24"/>
        </w:rPr>
        <w:t xml:space="preserve"> the said</w:t>
      </w:r>
      <w:r w:rsidR="00346E12" w:rsidRPr="006C5593">
        <w:rPr>
          <w:rFonts w:cs="Calibri"/>
          <w:color w:val="000000" w:themeColor="text1"/>
          <w:sz w:val="24"/>
          <w:szCs w:val="24"/>
        </w:rPr>
        <w:t xml:space="preserve"> cable is not laid </w:t>
      </w:r>
      <w:r w:rsidR="008A1743" w:rsidRPr="006C5593">
        <w:rPr>
          <w:rFonts w:cs="Calibri"/>
          <w:color w:val="000000" w:themeColor="text1"/>
          <w:sz w:val="24"/>
          <w:szCs w:val="24"/>
        </w:rPr>
        <w:t xml:space="preserve">down </w:t>
      </w:r>
      <w:r w:rsidR="00346E12" w:rsidRPr="006C5593">
        <w:rPr>
          <w:rFonts w:cs="Calibri"/>
          <w:color w:val="000000" w:themeColor="text1"/>
          <w:sz w:val="24"/>
          <w:szCs w:val="24"/>
        </w:rPr>
        <w:t>properly it</w:t>
      </w:r>
      <w:r w:rsidR="00030D8E" w:rsidRPr="006C5593">
        <w:rPr>
          <w:rFonts w:cs="Calibri"/>
          <w:color w:val="000000" w:themeColor="text1"/>
          <w:sz w:val="24"/>
          <w:szCs w:val="24"/>
        </w:rPr>
        <w:t xml:space="preserve"> will</w:t>
      </w:r>
      <w:r w:rsidR="00346E12" w:rsidRPr="006C5593">
        <w:rPr>
          <w:rFonts w:cs="Calibri"/>
          <w:color w:val="000000" w:themeColor="text1"/>
          <w:sz w:val="24"/>
          <w:szCs w:val="24"/>
        </w:rPr>
        <w:t xml:space="preserve"> </w:t>
      </w:r>
      <w:r w:rsidR="00655ABA" w:rsidRPr="006C5593">
        <w:rPr>
          <w:rFonts w:cs="Calibri"/>
          <w:color w:val="000000" w:themeColor="text1"/>
          <w:sz w:val="24"/>
          <w:szCs w:val="24"/>
        </w:rPr>
        <w:t>tend</w:t>
      </w:r>
      <w:r w:rsidR="00A064F6" w:rsidRPr="006C5593">
        <w:rPr>
          <w:rFonts w:cs="Calibri"/>
          <w:color w:val="000000" w:themeColor="text1"/>
          <w:sz w:val="24"/>
          <w:szCs w:val="24"/>
        </w:rPr>
        <w:t>s</w:t>
      </w:r>
      <w:r w:rsidR="00346E12" w:rsidRPr="006C5593">
        <w:rPr>
          <w:rFonts w:cs="Calibri"/>
          <w:color w:val="000000" w:themeColor="text1"/>
          <w:sz w:val="24"/>
          <w:szCs w:val="24"/>
        </w:rPr>
        <w:t xml:space="preserve"> to get damage</w:t>
      </w:r>
      <w:r w:rsidR="00A064F6" w:rsidRPr="006C5593">
        <w:rPr>
          <w:rFonts w:cs="Calibri"/>
          <w:color w:val="000000" w:themeColor="text1"/>
          <w:sz w:val="24"/>
          <w:szCs w:val="24"/>
        </w:rPr>
        <w:t>d</w:t>
      </w:r>
      <w:r w:rsidR="00346E12" w:rsidRPr="006C5593">
        <w:rPr>
          <w:rFonts w:cs="Calibri"/>
          <w:color w:val="000000" w:themeColor="text1"/>
          <w:sz w:val="24"/>
          <w:szCs w:val="24"/>
        </w:rPr>
        <w:t xml:space="preserve"> again and again</w:t>
      </w:r>
      <w:r w:rsidR="008A1743" w:rsidRPr="006C5593">
        <w:rPr>
          <w:rFonts w:cs="Calibri"/>
          <w:color w:val="000000" w:themeColor="text1"/>
          <w:sz w:val="24"/>
          <w:szCs w:val="24"/>
        </w:rPr>
        <w:t xml:space="preserve"> and will create repeated inconvenience to members of</w:t>
      </w:r>
      <w:r w:rsidR="00030D8E" w:rsidRPr="006C5593">
        <w:rPr>
          <w:rFonts w:cs="Calibri"/>
          <w:color w:val="000000" w:themeColor="text1"/>
          <w:sz w:val="24"/>
          <w:szCs w:val="24"/>
        </w:rPr>
        <w:t xml:space="preserve"> Sai Avishkar</w:t>
      </w:r>
      <w:r w:rsidR="008A1743" w:rsidRPr="006C5593">
        <w:rPr>
          <w:rFonts w:cs="Calibri"/>
          <w:color w:val="000000" w:themeColor="text1"/>
          <w:sz w:val="24"/>
          <w:szCs w:val="24"/>
        </w:rPr>
        <w:t xml:space="preserve"> CHS.</w:t>
      </w:r>
      <w:r w:rsidR="00346E12" w:rsidRPr="006C5593">
        <w:rPr>
          <w:rFonts w:cs="Calibri"/>
          <w:color w:val="000000" w:themeColor="text1"/>
          <w:sz w:val="24"/>
          <w:szCs w:val="24"/>
        </w:rPr>
        <w:t xml:space="preserve"> </w:t>
      </w:r>
      <w:r w:rsidR="008A1743" w:rsidRPr="006C5593">
        <w:rPr>
          <w:rFonts w:cs="Calibri"/>
          <w:color w:val="000000" w:themeColor="text1"/>
          <w:sz w:val="24"/>
          <w:szCs w:val="24"/>
        </w:rPr>
        <w:t xml:space="preserve"> </w:t>
      </w:r>
      <w:r w:rsidR="0089229B" w:rsidRPr="006C5593">
        <w:rPr>
          <w:rFonts w:cs="Calibri"/>
          <w:color w:val="000000" w:themeColor="text1"/>
          <w:sz w:val="24"/>
          <w:szCs w:val="24"/>
        </w:rPr>
        <w:t>PARTY OF THE SECOND PART has acknowledged the concern and</w:t>
      </w:r>
      <w:r w:rsidR="00592B9B" w:rsidRPr="006C5593">
        <w:rPr>
          <w:rFonts w:cs="Calibri"/>
          <w:color w:val="000000" w:themeColor="text1"/>
          <w:sz w:val="24"/>
          <w:szCs w:val="24"/>
        </w:rPr>
        <w:t xml:space="preserve"> has</w:t>
      </w:r>
      <w:r w:rsidR="0089229B" w:rsidRPr="006C5593">
        <w:rPr>
          <w:rFonts w:cs="Calibri"/>
          <w:color w:val="000000" w:themeColor="text1"/>
          <w:sz w:val="24"/>
          <w:szCs w:val="24"/>
        </w:rPr>
        <w:t xml:space="preserve"> agreed for technical inspection of said cable t</w:t>
      </w:r>
      <w:r w:rsidR="00EF7FB4" w:rsidRPr="006C5593">
        <w:rPr>
          <w:rFonts w:cs="Calibri"/>
          <w:color w:val="000000" w:themeColor="text1"/>
          <w:sz w:val="24"/>
          <w:szCs w:val="24"/>
        </w:rPr>
        <w:t xml:space="preserve">hrough their infra vendor Mr. Dhananjay.  PARTY OF THE SECOND PART HAS AGREED to share contact details of Mr. Dhananjay for joint inspection of cable. </w:t>
      </w:r>
      <w:r w:rsidR="00655ABA" w:rsidRPr="006C5593">
        <w:rPr>
          <w:rFonts w:cs="Calibri"/>
          <w:color w:val="000000" w:themeColor="text1"/>
          <w:sz w:val="24"/>
          <w:szCs w:val="24"/>
        </w:rPr>
        <w:t>It is further agreed by PARTY OF THE SECOND PART that</w:t>
      </w:r>
      <w:r w:rsidR="000C6984" w:rsidRPr="006C5593">
        <w:rPr>
          <w:rFonts w:cs="Calibri"/>
          <w:color w:val="000000" w:themeColor="text1"/>
          <w:sz w:val="24"/>
          <w:szCs w:val="24"/>
        </w:rPr>
        <w:t>, if</w:t>
      </w:r>
      <w:r w:rsidR="00655ABA" w:rsidRPr="006C5593">
        <w:rPr>
          <w:rFonts w:cs="Calibri"/>
          <w:color w:val="000000" w:themeColor="text1"/>
          <w:sz w:val="24"/>
          <w:szCs w:val="24"/>
        </w:rPr>
        <w:t xml:space="preserve"> necessary they will</w:t>
      </w:r>
      <w:r w:rsidR="0089229B" w:rsidRPr="006C5593">
        <w:rPr>
          <w:rFonts w:cs="Calibri"/>
          <w:color w:val="000000" w:themeColor="text1"/>
          <w:sz w:val="24"/>
          <w:szCs w:val="24"/>
        </w:rPr>
        <w:t xml:space="preserve"> take corrective </w:t>
      </w:r>
      <w:r w:rsidR="00655ABA" w:rsidRPr="006C5593">
        <w:rPr>
          <w:rFonts w:cs="Calibri"/>
          <w:color w:val="000000" w:themeColor="text1"/>
          <w:sz w:val="24"/>
          <w:szCs w:val="24"/>
        </w:rPr>
        <w:t>action</w:t>
      </w:r>
      <w:r w:rsidR="006F1927" w:rsidRPr="006C5593">
        <w:rPr>
          <w:rFonts w:cs="Calibri"/>
          <w:color w:val="000000" w:themeColor="text1"/>
          <w:sz w:val="24"/>
          <w:szCs w:val="24"/>
        </w:rPr>
        <w:t xml:space="preserve"> in this subject without bearing </w:t>
      </w:r>
      <w:r w:rsidR="00592B9B" w:rsidRPr="006C5593">
        <w:rPr>
          <w:rFonts w:cs="Calibri"/>
          <w:color w:val="000000" w:themeColor="text1"/>
          <w:sz w:val="24"/>
          <w:szCs w:val="24"/>
        </w:rPr>
        <w:t xml:space="preserve">any cost / expense </w:t>
      </w:r>
      <w:r w:rsidR="006F1927" w:rsidRPr="006C5593">
        <w:rPr>
          <w:rFonts w:cs="Calibri"/>
          <w:color w:val="000000" w:themeColor="text1"/>
          <w:sz w:val="24"/>
          <w:szCs w:val="24"/>
        </w:rPr>
        <w:t>on PARTY OF THE FIRST PART</w:t>
      </w:r>
      <w:r w:rsidR="00592B9B" w:rsidRPr="006C5593">
        <w:rPr>
          <w:rFonts w:cs="Calibri"/>
          <w:color w:val="000000" w:themeColor="text1"/>
          <w:sz w:val="24"/>
          <w:szCs w:val="24"/>
        </w:rPr>
        <w:t xml:space="preserve"> for the said corrective action</w:t>
      </w:r>
      <w:r w:rsidR="006F1927" w:rsidRPr="006C5593">
        <w:rPr>
          <w:rFonts w:cs="Calibri"/>
          <w:color w:val="000000" w:themeColor="text1"/>
          <w:sz w:val="24"/>
          <w:szCs w:val="24"/>
        </w:rPr>
        <w:t>.</w:t>
      </w:r>
    </w:p>
    <w:p w:rsidR="003B1168" w:rsidRPr="006C5593" w:rsidRDefault="003B1168" w:rsidP="003B1168">
      <w:pPr>
        <w:pStyle w:val="ListParagraph"/>
        <w:spacing w:after="0" w:line="276" w:lineRule="auto"/>
        <w:jc w:val="both"/>
        <w:rPr>
          <w:rFonts w:cs="Calibri"/>
          <w:color w:val="000000" w:themeColor="text1"/>
          <w:sz w:val="24"/>
          <w:szCs w:val="24"/>
        </w:rPr>
      </w:pPr>
    </w:p>
    <w:p w:rsidR="003B1168" w:rsidRPr="006C5593" w:rsidRDefault="003B1168" w:rsidP="00603101">
      <w:pPr>
        <w:pStyle w:val="ListParagraph"/>
        <w:numPr>
          <w:ilvl w:val="0"/>
          <w:numId w:val="13"/>
        </w:numPr>
        <w:spacing w:after="0" w:line="276" w:lineRule="auto"/>
        <w:jc w:val="both"/>
        <w:rPr>
          <w:rFonts w:cs="Calibri"/>
          <w:color w:val="000000" w:themeColor="text1"/>
          <w:sz w:val="24"/>
          <w:szCs w:val="24"/>
        </w:rPr>
      </w:pPr>
      <w:r w:rsidRPr="006C5593">
        <w:rPr>
          <w:rFonts w:cs="Calibri"/>
          <w:b/>
          <w:color w:val="000000" w:themeColor="text1"/>
          <w:sz w:val="24"/>
          <w:szCs w:val="24"/>
        </w:rPr>
        <w:t>STP (Sewage Treatment Plant)</w:t>
      </w:r>
      <w:r w:rsidRPr="006C5593">
        <w:rPr>
          <w:rFonts w:cs="Calibri"/>
          <w:color w:val="000000" w:themeColor="text1"/>
          <w:sz w:val="24"/>
          <w:szCs w:val="24"/>
        </w:rPr>
        <w:t xml:space="preserve"> </w:t>
      </w:r>
      <w:r w:rsidR="000C6984" w:rsidRPr="006C5593">
        <w:rPr>
          <w:rFonts w:cs="Calibri"/>
          <w:color w:val="000000" w:themeColor="text1"/>
          <w:sz w:val="24"/>
          <w:szCs w:val="24"/>
        </w:rPr>
        <w:t>–</w:t>
      </w:r>
      <w:r w:rsidRPr="006C5593">
        <w:rPr>
          <w:rFonts w:cs="Calibri"/>
          <w:color w:val="000000" w:themeColor="text1"/>
          <w:sz w:val="24"/>
          <w:szCs w:val="24"/>
        </w:rPr>
        <w:t xml:space="preserve"> </w:t>
      </w:r>
      <w:r w:rsidR="000C6984" w:rsidRPr="006C5593">
        <w:rPr>
          <w:rFonts w:cs="Calibri"/>
          <w:color w:val="000000" w:themeColor="text1"/>
          <w:sz w:val="24"/>
          <w:szCs w:val="24"/>
        </w:rPr>
        <w:t xml:space="preserve">PARTY OF THE </w:t>
      </w:r>
      <w:r w:rsidR="000A697E" w:rsidRPr="006C5593">
        <w:rPr>
          <w:rFonts w:cs="Calibri"/>
          <w:color w:val="000000" w:themeColor="text1"/>
          <w:sz w:val="24"/>
          <w:szCs w:val="24"/>
        </w:rPr>
        <w:t>SECOND</w:t>
      </w:r>
      <w:r w:rsidR="000C6984" w:rsidRPr="006C5593">
        <w:rPr>
          <w:rFonts w:cs="Calibri"/>
          <w:color w:val="000000" w:themeColor="text1"/>
          <w:sz w:val="24"/>
          <w:szCs w:val="24"/>
        </w:rPr>
        <w:t xml:space="preserve"> PART has erected/installed STP under provision of amenities.  </w:t>
      </w:r>
      <w:r w:rsidR="003C1E5C" w:rsidRPr="006C5593">
        <w:rPr>
          <w:rFonts w:cs="Calibri"/>
          <w:color w:val="000000" w:themeColor="text1"/>
          <w:sz w:val="24"/>
          <w:szCs w:val="24"/>
        </w:rPr>
        <w:t>The</w:t>
      </w:r>
      <w:r w:rsidR="000C6984" w:rsidRPr="006C5593">
        <w:rPr>
          <w:rFonts w:cs="Calibri"/>
          <w:color w:val="000000" w:themeColor="text1"/>
          <w:sz w:val="24"/>
          <w:szCs w:val="24"/>
        </w:rPr>
        <w:t xml:space="preserve"> Plant is functional in one shift and multiple shifts of operations are required in due course after full occupancy in ‘Sai Avishkar’ project.  It is noticed by members of </w:t>
      </w:r>
      <w:r w:rsidR="007F2415" w:rsidRPr="006C5593">
        <w:rPr>
          <w:rFonts w:cs="Calibri"/>
          <w:color w:val="000000" w:themeColor="text1"/>
          <w:sz w:val="24"/>
          <w:szCs w:val="24"/>
        </w:rPr>
        <w:t xml:space="preserve">the </w:t>
      </w:r>
      <w:r w:rsidR="000C6984" w:rsidRPr="006C5593">
        <w:rPr>
          <w:rFonts w:cs="Calibri"/>
          <w:color w:val="000000" w:themeColor="text1"/>
          <w:sz w:val="24"/>
          <w:szCs w:val="24"/>
        </w:rPr>
        <w:t xml:space="preserve">PARTY OF THE FIRST PART that </w:t>
      </w:r>
      <w:r w:rsidR="00D333F1" w:rsidRPr="006C5593">
        <w:rPr>
          <w:rFonts w:cs="Calibri"/>
          <w:color w:val="000000" w:themeColor="text1"/>
          <w:sz w:val="24"/>
          <w:szCs w:val="24"/>
        </w:rPr>
        <w:t xml:space="preserve">STP is not connected with external </w:t>
      </w:r>
      <w:r w:rsidR="003F712C" w:rsidRPr="006C5593">
        <w:rPr>
          <w:rFonts w:cs="Calibri"/>
          <w:color w:val="000000" w:themeColor="text1"/>
          <w:sz w:val="24"/>
          <w:szCs w:val="24"/>
        </w:rPr>
        <w:t>drainage</w:t>
      </w:r>
      <w:r w:rsidR="00D333F1" w:rsidRPr="006C5593">
        <w:rPr>
          <w:rFonts w:cs="Calibri"/>
          <w:color w:val="000000" w:themeColor="text1"/>
          <w:sz w:val="24"/>
          <w:szCs w:val="24"/>
        </w:rPr>
        <w:t>/</w:t>
      </w:r>
      <w:r w:rsidR="003F712C" w:rsidRPr="006C5593">
        <w:rPr>
          <w:rFonts w:cs="Calibri"/>
          <w:color w:val="000000" w:themeColor="text1"/>
          <w:sz w:val="24"/>
          <w:szCs w:val="24"/>
        </w:rPr>
        <w:t>sewer</w:t>
      </w:r>
      <w:r w:rsidR="007F2415" w:rsidRPr="006C5593">
        <w:rPr>
          <w:rFonts w:cs="Calibri"/>
          <w:color w:val="000000" w:themeColor="text1"/>
          <w:sz w:val="24"/>
          <w:szCs w:val="24"/>
        </w:rPr>
        <w:t xml:space="preserve"> lines of local government on account of various reasons.  During the demonstration of STP arranged by PARTY OF THE SECOND PART it </w:t>
      </w:r>
      <w:r w:rsidR="00DB2F16" w:rsidRPr="006C5593">
        <w:rPr>
          <w:rFonts w:cs="Calibri"/>
          <w:color w:val="000000" w:themeColor="text1"/>
          <w:sz w:val="24"/>
          <w:szCs w:val="24"/>
        </w:rPr>
        <w:t xml:space="preserve">was </w:t>
      </w:r>
      <w:r w:rsidR="007F2415" w:rsidRPr="006C5593">
        <w:rPr>
          <w:rFonts w:cs="Calibri"/>
          <w:color w:val="000000" w:themeColor="text1"/>
          <w:sz w:val="24"/>
          <w:szCs w:val="24"/>
        </w:rPr>
        <w:t xml:space="preserve">also observed that overflow management of collection chamber of </w:t>
      </w:r>
      <w:r w:rsidR="007F2415" w:rsidRPr="006C5593">
        <w:rPr>
          <w:rFonts w:cs="Calibri"/>
          <w:color w:val="000000" w:themeColor="text1"/>
          <w:sz w:val="24"/>
          <w:szCs w:val="24"/>
        </w:rPr>
        <w:lastRenderedPageBreak/>
        <w:t>STP is not</w:t>
      </w:r>
      <w:r w:rsidR="00264D79" w:rsidRPr="006C5593">
        <w:rPr>
          <w:rFonts w:cs="Calibri"/>
          <w:color w:val="000000" w:themeColor="text1"/>
          <w:sz w:val="24"/>
          <w:szCs w:val="24"/>
        </w:rPr>
        <w:t xml:space="preserve"> </w:t>
      </w:r>
      <w:r w:rsidR="004516C9" w:rsidRPr="006C5593">
        <w:rPr>
          <w:rFonts w:cs="Calibri"/>
          <w:color w:val="000000" w:themeColor="text1"/>
          <w:sz w:val="24"/>
          <w:szCs w:val="24"/>
        </w:rPr>
        <w:t>in place and said provision is not made.</w:t>
      </w:r>
      <w:r w:rsidR="00F2254A" w:rsidRPr="006C5593">
        <w:rPr>
          <w:rFonts w:cs="Calibri"/>
          <w:color w:val="000000" w:themeColor="text1"/>
          <w:sz w:val="24"/>
          <w:szCs w:val="24"/>
        </w:rPr>
        <w:t xml:space="preserve">  In the situation of overflow of chamber due to malfunctioning of plant</w:t>
      </w:r>
      <w:r w:rsidR="00255FEC" w:rsidRPr="006C5593">
        <w:rPr>
          <w:rFonts w:cs="Calibri"/>
          <w:color w:val="000000" w:themeColor="text1"/>
          <w:sz w:val="24"/>
          <w:szCs w:val="24"/>
        </w:rPr>
        <w:t>,</w:t>
      </w:r>
      <w:r w:rsidR="00633562" w:rsidRPr="006C5593">
        <w:rPr>
          <w:rFonts w:cs="Calibri"/>
          <w:color w:val="000000" w:themeColor="text1"/>
          <w:sz w:val="24"/>
          <w:szCs w:val="24"/>
        </w:rPr>
        <w:t xml:space="preserve"> collected sewer </w:t>
      </w:r>
      <w:r w:rsidR="00DB2F16" w:rsidRPr="006C5593">
        <w:rPr>
          <w:rFonts w:cs="Calibri"/>
          <w:color w:val="000000" w:themeColor="text1"/>
          <w:sz w:val="24"/>
          <w:szCs w:val="24"/>
        </w:rPr>
        <w:t xml:space="preserve">will </w:t>
      </w:r>
      <w:r w:rsidR="00633562" w:rsidRPr="006C5593">
        <w:rPr>
          <w:rFonts w:cs="Calibri"/>
          <w:color w:val="000000" w:themeColor="text1"/>
          <w:sz w:val="24"/>
          <w:szCs w:val="24"/>
        </w:rPr>
        <w:t>tend to spread</w:t>
      </w:r>
      <w:r w:rsidR="00255FEC" w:rsidRPr="006C5593">
        <w:rPr>
          <w:rFonts w:cs="Calibri"/>
          <w:color w:val="000000" w:themeColor="text1"/>
          <w:sz w:val="24"/>
          <w:szCs w:val="24"/>
        </w:rPr>
        <w:t>/flood</w:t>
      </w:r>
      <w:r w:rsidR="00633562" w:rsidRPr="006C5593">
        <w:rPr>
          <w:rFonts w:cs="Calibri"/>
          <w:color w:val="000000" w:themeColor="text1"/>
          <w:sz w:val="24"/>
          <w:szCs w:val="24"/>
        </w:rPr>
        <w:t xml:space="preserve"> around </w:t>
      </w:r>
      <w:r w:rsidR="00255FEC" w:rsidRPr="006C5593">
        <w:rPr>
          <w:rFonts w:cs="Calibri"/>
          <w:color w:val="000000" w:themeColor="text1"/>
          <w:sz w:val="24"/>
          <w:szCs w:val="24"/>
        </w:rPr>
        <w:t xml:space="preserve">in open ground </w:t>
      </w:r>
      <w:r w:rsidR="00633562" w:rsidRPr="006C5593">
        <w:rPr>
          <w:rFonts w:cs="Calibri"/>
          <w:color w:val="000000" w:themeColor="text1"/>
          <w:sz w:val="24"/>
          <w:szCs w:val="24"/>
        </w:rPr>
        <w:t>which is</w:t>
      </w:r>
      <w:r w:rsidR="00DB2F16" w:rsidRPr="006C5593">
        <w:rPr>
          <w:rFonts w:cs="Calibri"/>
          <w:color w:val="000000" w:themeColor="text1"/>
          <w:sz w:val="24"/>
          <w:szCs w:val="24"/>
        </w:rPr>
        <w:t xml:space="preserve"> a</w:t>
      </w:r>
      <w:r w:rsidR="00633562" w:rsidRPr="006C5593">
        <w:rPr>
          <w:rFonts w:cs="Calibri"/>
          <w:color w:val="000000" w:themeColor="text1"/>
          <w:sz w:val="24"/>
          <w:szCs w:val="24"/>
        </w:rPr>
        <w:t xml:space="preserve"> great health hazard</w:t>
      </w:r>
      <w:r w:rsidR="00FD0D9C" w:rsidRPr="006C5593">
        <w:rPr>
          <w:rFonts w:cs="Calibri"/>
          <w:color w:val="000000" w:themeColor="text1"/>
          <w:sz w:val="24"/>
          <w:szCs w:val="24"/>
        </w:rPr>
        <w:t xml:space="preserve"> to the Sai Avishkar community.   PARTY OF THE SECOND PART on acknowledgement of this gravity</w:t>
      </w:r>
      <w:r w:rsidR="00C5696E" w:rsidRPr="006C5593">
        <w:rPr>
          <w:rFonts w:cs="Calibri"/>
          <w:color w:val="000000" w:themeColor="text1"/>
          <w:sz w:val="24"/>
          <w:szCs w:val="24"/>
        </w:rPr>
        <w:t xml:space="preserve">, </w:t>
      </w:r>
      <w:r w:rsidR="006C5593">
        <w:rPr>
          <w:rFonts w:cs="Calibri"/>
          <w:color w:val="000000" w:themeColor="text1"/>
          <w:sz w:val="24"/>
          <w:szCs w:val="24"/>
        </w:rPr>
        <w:t xml:space="preserve"> </w:t>
      </w:r>
      <w:r w:rsidR="00C5696E" w:rsidRPr="006C5593">
        <w:rPr>
          <w:rFonts w:cs="Calibri"/>
          <w:color w:val="000000" w:themeColor="text1"/>
          <w:sz w:val="24"/>
          <w:szCs w:val="24"/>
        </w:rPr>
        <w:t>agreed</w:t>
      </w:r>
      <w:r w:rsidR="00F07032" w:rsidRPr="006C5593">
        <w:rPr>
          <w:rFonts w:cs="Calibri"/>
          <w:color w:val="000000" w:themeColor="text1"/>
          <w:sz w:val="24"/>
          <w:szCs w:val="24"/>
        </w:rPr>
        <w:t xml:space="preserve"> for</w:t>
      </w:r>
      <w:r w:rsidR="00FD0D9C" w:rsidRPr="006C5593">
        <w:rPr>
          <w:rFonts w:cs="Calibri"/>
          <w:color w:val="000000" w:themeColor="text1"/>
          <w:sz w:val="24"/>
          <w:szCs w:val="24"/>
        </w:rPr>
        <w:t xml:space="preserve"> </w:t>
      </w:r>
      <w:r w:rsidR="00F07032" w:rsidRPr="006C5593">
        <w:rPr>
          <w:rFonts w:cs="Calibri"/>
          <w:color w:val="000000" w:themeColor="text1"/>
          <w:sz w:val="24"/>
          <w:szCs w:val="24"/>
        </w:rPr>
        <w:t>making</w:t>
      </w:r>
      <w:r w:rsidR="00FD0D9C" w:rsidRPr="006C5593">
        <w:rPr>
          <w:rFonts w:cs="Calibri"/>
          <w:color w:val="000000" w:themeColor="text1"/>
          <w:sz w:val="24"/>
          <w:szCs w:val="24"/>
        </w:rPr>
        <w:t xml:space="preserve"> suitable safeguards </w:t>
      </w:r>
      <w:r w:rsidR="00CD52EB" w:rsidRPr="006C5593">
        <w:rPr>
          <w:rFonts w:cs="Calibri"/>
          <w:color w:val="000000" w:themeColor="text1"/>
          <w:sz w:val="24"/>
          <w:szCs w:val="24"/>
        </w:rPr>
        <w:t>to arrest such situation in future</w:t>
      </w:r>
      <w:r w:rsidR="00DB2F16" w:rsidRPr="006C5593">
        <w:rPr>
          <w:rFonts w:cs="Calibri"/>
          <w:color w:val="000000" w:themeColor="text1"/>
          <w:sz w:val="24"/>
          <w:szCs w:val="24"/>
        </w:rPr>
        <w:t xml:space="preserve"> without any cost / expense on the PARTY OF THE FIRST PART</w:t>
      </w:r>
      <w:r w:rsidR="00CD52EB" w:rsidRPr="006C5593">
        <w:rPr>
          <w:rFonts w:cs="Calibri"/>
          <w:color w:val="000000" w:themeColor="text1"/>
          <w:sz w:val="24"/>
          <w:szCs w:val="24"/>
        </w:rPr>
        <w:t>.</w:t>
      </w:r>
      <w:r w:rsidR="00FD0D9C" w:rsidRPr="006C5593">
        <w:rPr>
          <w:rFonts w:cs="Calibri"/>
          <w:color w:val="000000" w:themeColor="text1"/>
          <w:sz w:val="24"/>
          <w:szCs w:val="24"/>
        </w:rPr>
        <w:t xml:space="preserve"> </w:t>
      </w:r>
      <w:r w:rsidR="00633562" w:rsidRPr="006C5593">
        <w:rPr>
          <w:rFonts w:cs="Calibri"/>
          <w:color w:val="000000" w:themeColor="text1"/>
          <w:sz w:val="24"/>
          <w:szCs w:val="24"/>
        </w:rPr>
        <w:t xml:space="preserve"> </w:t>
      </w:r>
      <w:r w:rsidR="007F2415" w:rsidRPr="006C5593">
        <w:rPr>
          <w:rFonts w:cs="Calibri"/>
          <w:color w:val="000000" w:themeColor="text1"/>
          <w:sz w:val="24"/>
          <w:szCs w:val="24"/>
        </w:rPr>
        <w:t xml:space="preserve">  </w:t>
      </w:r>
      <w:r w:rsidR="000C6984" w:rsidRPr="006C5593">
        <w:rPr>
          <w:rFonts w:cs="Calibri"/>
          <w:color w:val="000000" w:themeColor="text1"/>
          <w:sz w:val="24"/>
          <w:szCs w:val="24"/>
        </w:rPr>
        <w:t xml:space="preserve"> </w:t>
      </w:r>
    </w:p>
    <w:p w:rsidR="00051600" w:rsidRPr="006C5593" w:rsidRDefault="00051600" w:rsidP="006174C2">
      <w:pPr>
        <w:pStyle w:val="ListParagraph"/>
        <w:spacing w:after="0" w:line="276" w:lineRule="auto"/>
        <w:jc w:val="both"/>
        <w:rPr>
          <w:rFonts w:cs="Calibri"/>
          <w:color w:val="000000" w:themeColor="text1"/>
          <w:sz w:val="24"/>
          <w:szCs w:val="24"/>
        </w:rPr>
      </w:pPr>
    </w:p>
    <w:p w:rsidR="00346E12" w:rsidRPr="006C5593" w:rsidRDefault="00346E12" w:rsidP="007A7219">
      <w:pPr>
        <w:pStyle w:val="BodyText"/>
        <w:numPr>
          <w:ilvl w:val="0"/>
          <w:numId w:val="13"/>
        </w:numPr>
        <w:spacing w:line="276" w:lineRule="auto"/>
        <w:rPr>
          <w:rFonts w:ascii="Calibri" w:hAnsi="Calibri" w:cs="Calibri"/>
          <w:color w:val="000000" w:themeColor="text1"/>
        </w:rPr>
      </w:pPr>
      <w:r w:rsidRPr="006C5593">
        <w:rPr>
          <w:rFonts w:ascii="Calibri" w:hAnsi="Calibri" w:cs="Calibri"/>
          <w:b/>
          <w:color w:val="000000" w:themeColor="text1"/>
        </w:rPr>
        <w:t>L</w:t>
      </w:r>
      <w:r w:rsidR="00EE76EB" w:rsidRPr="006C5593">
        <w:rPr>
          <w:rFonts w:ascii="Calibri" w:hAnsi="Calibri" w:cs="Calibri"/>
          <w:b/>
          <w:color w:val="000000" w:themeColor="text1"/>
          <w:lang w:val="en-US"/>
        </w:rPr>
        <w:t>OCAL</w:t>
      </w:r>
      <w:r w:rsidRPr="006C5593">
        <w:rPr>
          <w:rFonts w:ascii="Calibri" w:hAnsi="Calibri" w:cs="Calibri"/>
          <w:b/>
          <w:color w:val="000000" w:themeColor="text1"/>
        </w:rPr>
        <w:t xml:space="preserve"> B</w:t>
      </w:r>
      <w:r w:rsidR="00EE76EB" w:rsidRPr="006C5593">
        <w:rPr>
          <w:rFonts w:ascii="Calibri" w:hAnsi="Calibri" w:cs="Calibri"/>
          <w:b/>
          <w:color w:val="000000" w:themeColor="text1"/>
          <w:lang w:val="en-US"/>
        </w:rPr>
        <w:t>ODY</w:t>
      </w:r>
      <w:r w:rsidRPr="006C5593">
        <w:rPr>
          <w:rFonts w:ascii="Calibri" w:hAnsi="Calibri" w:cs="Calibri"/>
          <w:b/>
          <w:color w:val="000000" w:themeColor="text1"/>
        </w:rPr>
        <w:t xml:space="preserve"> &amp; G</w:t>
      </w:r>
      <w:r w:rsidR="00EE76EB" w:rsidRPr="006C5593">
        <w:rPr>
          <w:rFonts w:ascii="Calibri" w:hAnsi="Calibri" w:cs="Calibri"/>
          <w:b/>
          <w:color w:val="000000" w:themeColor="text1"/>
          <w:lang w:val="en-US"/>
        </w:rPr>
        <w:t>OVERNMENT</w:t>
      </w:r>
      <w:r w:rsidRPr="006C5593">
        <w:rPr>
          <w:rFonts w:ascii="Calibri" w:hAnsi="Calibri" w:cs="Calibri"/>
          <w:b/>
          <w:color w:val="000000" w:themeColor="text1"/>
        </w:rPr>
        <w:t xml:space="preserve"> T</w:t>
      </w:r>
      <w:r w:rsidR="00EE76EB" w:rsidRPr="006C5593">
        <w:rPr>
          <w:rFonts w:ascii="Calibri" w:hAnsi="Calibri" w:cs="Calibri"/>
          <w:b/>
          <w:color w:val="000000" w:themeColor="text1"/>
          <w:lang w:val="en-US"/>
        </w:rPr>
        <w:t>AXES</w:t>
      </w:r>
      <w:r w:rsidRPr="006C5593">
        <w:rPr>
          <w:rFonts w:ascii="Calibri" w:hAnsi="Calibri" w:cs="Calibri"/>
          <w:b/>
          <w:color w:val="000000" w:themeColor="text1"/>
        </w:rPr>
        <w:t>:</w:t>
      </w:r>
      <w:r w:rsidRPr="006C5593">
        <w:rPr>
          <w:rFonts w:ascii="Calibri" w:hAnsi="Calibri" w:cs="Calibri"/>
          <w:color w:val="000000" w:themeColor="text1"/>
        </w:rPr>
        <w:t xml:space="preserve"> There are numerous taxes </w:t>
      </w:r>
      <w:r w:rsidR="003B7C3C" w:rsidRPr="006C5593">
        <w:rPr>
          <w:rFonts w:ascii="Calibri" w:hAnsi="Calibri" w:cs="Calibri"/>
          <w:color w:val="000000" w:themeColor="text1"/>
        </w:rPr>
        <w:t>Builder/Promoter/Developer</w:t>
      </w:r>
      <w:r w:rsidRPr="006C5593">
        <w:rPr>
          <w:rFonts w:ascii="Calibri" w:hAnsi="Calibri" w:cs="Calibri"/>
          <w:color w:val="000000" w:themeColor="text1"/>
        </w:rPr>
        <w:t xml:space="preserve"> has to pay to government like NA Tax, Land Holding Tax</w:t>
      </w:r>
      <w:r w:rsidR="00756377" w:rsidRPr="006C5593">
        <w:rPr>
          <w:rFonts w:ascii="Calibri" w:hAnsi="Calibri" w:cs="Calibri"/>
          <w:color w:val="000000" w:themeColor="text1"/>
          <w:lang w:val="en-US"/>
        </w:rPr>
        <w:t>, Local Body Taxes</w:t>
      </w:r>
      <w:r w:rsidRPr="006C5593">
        <w:rPr>
          <w:rFonts w:ascii="Calibri" w:hAnsi="Calibri" w:cs="Calibri"/>
          <w:color w:val="000000" w:themeColor="text1"/>
        </w:rPr>
        <w:t xml:space="preserve"> etc. </w:t>
      </w:r>
      <w:r w:rsidR="007C0B2C" w:rsidRPr="006C5593">
        <w:rPr>
          <w:rFonts w:ascii="Calibri" w:hAnsi="Calibri" w:cs="Calibri"/>
          <w:color w:val="000000" w:themeColor="text1"/>
          <w:lang w:val="en-US"/>
        </w:rPr>
        <w:t xml:space="preserve"> PARTY OF THE SECOND PART has assured that they have settled all taxes due to government and local bodies. It is agreed by PARTY OF THE SECOND PART that if any taxes fall</w:t>
      </w:r>
      <w:del w:id="13" w:author="Comp" w:date="2017-04-25T21:14:00Z">
        <w:r w:rsidR="007C0B2C" w:rsidRPr="006C5593" w:rsidDel="007A7219">
          <w:rPr>
            <w:rFonts w:ascii="Calibri" w:hAnsi="Calibri" w:cs="Calibri"/>
            <w:color w:val="000000" w:themeColor="text1"/>
            <w:lang w:val="en-US"/>
          </w:rPr>
          <w:delText>s</w:delText>
        </w:r>
      </w:del>
      <w:r w:rsidR="007C0B2C" w:rsidRPr="006C5593">
        <w:rPr>
          <w:rFonts w:ascii="Calibri" w:hAnsi="Calibri" w:cs="Calibri"/>
          <w:color w:val="000000" w:themeColor="text1"/>
          <w:lang w:val="en-US"/>
        </w:rPr>
        <w:t xml:space="preserve"> due prior to completion certification by competent authorities they will make that good on their own </w:t>
      </w:r>
      <w:r w:rsidR="00C67C0E" w:rsidRPr="006C5593">
        <w:rPr>
          <w:rFonts w:ascii="Calibri" w:hAnsi="Calibri" w:cs="Calibri"/>
          <w:color w:val="000000" w:themeColor="text1"/>
          <w:lang w:val="en-US"/>
        </w:rPr>
        <w:t>without</w:t>
      </w:r>
      <w:r w:rsidR="007C0B2C" w:rsidRPr="006C5593">
        <w:rPr>
          <w:rFonts w:ascii="Calibri" w:hAnsi="Calibri" w:cs="Calibri"/>
          <w:color w:val="000000" w:themeColor="text1"/>
          <w:lang w:val="en-US"/>
        </w:rPr>
        <w:t xml:space="preserve"> </w:t>
      </w:r>
      <w:r w:rsidR="00936E46" w:rsidRPr="006C5593">
        <w:rPr>
          <w:rFonts w:ascii="Calibri" w:hAnsi="Calibri" w:cs="Calibri"/>
          <w:color w:val="000000" w:themeColor="text1"/>
          <w:lang w:val="en-US"/>
        </w:rPr>
        <w:t xml:space="preserve">any </w:t>
      </w:r>
      <w:r w:rsidR="007C0B2C" w:rsidRPr="006C5593">
        <w:rPr>
          <w:rFonts w:ascii="Calibri" w:hAnsi="Calibri" w:cs="Calibri"/>
          <w:color w:val="000000" w:themeColor="text1"/>
          <w:lang w:val="en-US"/>
        </w:rPr>
        <w:t>financial bearing on PARTY OF THE FIRST PART.</w:t>
      </w:r>
      <w:r w:rsidRPr="006C5593">
        <w:rPr>
          <w:rFonts w:ascii="Calibri" w:hAnsi="Calibri" w:cs="Calibri"/>
          <w:color w:val="000000" w:themeColor="text1"/>
        </w:rPr>
        <w:t xml:space="preserve"> </w:t>
      </w:r>
    </w:p>
    <w:p w:rsidR="00346E12" w:rsidRPr="006C5593" w:rsidRDefault="0067784F" w:rsidP="007D1E31">
      <w:pPr>
        <w:pStyle w:val="ListParagraph"/>
        <w:spacing w:after="0" w:line="276" w:lineRule="auto"/>
        <w:ind w:left="0"/>
        <w:jc w:val="both"/>
        <w:rPr>
          <w:rFonts w:cs="Calibri"/>
          <w:b/>
          <w:color w:val="000000" w:themeColor="text1"/>
          <w:sz w:val="24"/>
          <w:szCs w:val="24"/>
        </w:rPr>
      </w:pPr>
      <w:r w:rsidRPr="006C5593">
        <w:rPr>
          <w:rFonts w:cs="Calibri"/>
          <w:color w:val="000000" w:themeColor="text1"/>
          <w:sz w:val="24"/>
          <w:szCs w:val="24"/>
        </w:rPr>
        <w:t xml:space="preserve"> </w:t>
      </w:r>
    </w:p>
    <w:p w:rsidR="00346E12" w:rsidRPr="006C5593" w:rsidRDefault="00346E12" w:rsidP="00954A5C">
      <w:pPr>
        <w:pStyle w:val="ListParagraph"/>
        <w:numPr>
          <w:ilvl w:val="0"/>
          <w:numId w:val="13"/>
        </w:numPr>
        <w:spacing w:after="0"/>
        <w:jc w:val="both"/>
        <w:rPr>
          <w:rFonts w:cs="Calibri"/>
          <w:b/>
          <w:color w:val="000000" w:themeColor="text1"/>
          <w:sz w:val="24"/>
          <w:szCs w:val="24"/>
        </w:rPr>
      </w:pPr>
      <w:r w:rsidRPr="006C5593">
        <w:rPr>
          <w:rFonts w:cs="Calibri"/>
          <w:b/>
          <w:color w:val="000000" w:themeColor="text1"/>
          <w:sz w:val="24"/>
          <w:szCs w:val="24"/>
        </w:rPr>
        <w:t>OMEGA R</w:t>
      </w:r>
      <w:r w:rsidR="00EF27DA" w:rsidRPr="006C5593">
        <w:rPr>
          <w:rFonts w:cs="Calibri"/>
          <w:b/>
          <w:color w:val="000000" w:themeColor="text1"/>
          <w:sz w:val="24"/>
          <w:szCs w:val="24"/>
        </w:rPr>
        <w:t>OAD</w:t>
      </w:r>
      <w:r w:rsidRPr="006C5593">
        <w:rPr>
          <w:rFonts w:cs="Calibri"/>
          <w:b/>
          <w:color w:val="000000" w:themeColor="text1"/>
          <w:sz w:val="24"/>
          <w:szCs w:val="24"/>
        </w:rPr>
        <w:t xml:space="preserve"> A</w:t>
      </w:r>
      <w:r w:rsidR="00EF27DA" w:rsidRPr="006C5593">
        <w:rPr>
          <w:rFonts w:cs="Calibri"/>
          <w:b/>
          <w:color w:val="000000" w:themeColor="text1"/>
          <w:sz w:val="24"/>
          <w:szCs w:val="24"/>
        </w:rPr>
        <w:t>CCESS</w:t>
      </w:r>
      <w:r w:rsidRPr="006C5593">
        <w:rPr>
          <w:rFonts w:cs="Calibri"/>
          <w:b/>
          <w:color w:val="000000" w:themeColor="text1"/>
          <w:sz w:val="24"/>
          <w:szCs w:val="24"/>
        </w:rPr>
        <w:t xml:space="preserve">: </w:t>
      </w:r>
      <w:r w:rsidR="008C5744" w:rsidRPr="006C5593">
        <w:rPr>
          <w:rFonts w:cs="Calibri"/>
          <w:color w:val="000000" w:themeColor="text1"/>
          <w:sz w:val="24"/>
          <w:szCs w:val="24"/>
        </w:rPr>
        <w:t>PARTY OF THE SECOND PART</w:t>
      </w:r>
      <w:r w:rsidR="008C5744" w:rsidRPr="006C5593">
        <w:rPr>
          <w:rFonts w:ascii="Calibri" w:hAnsi="Calibri"/>
          <w:color w:val="000000" w:themeColor="text1"/>
          <w:sz w:val="26"/>
          <w:szCs w:val="26"/>
        </w:rPr>
        <w:t xml:space="preserve"> has supported Omega Society for development of internal road which will be allowed officially to members of </w:t>
      </w:r>
      <w:r w:rsidR="008C5744" w:rsidRPr="006C5593">
        <w:rPr>
          <w:rFonts w:cs="Calibri"/>
          <w:color w:val="000000" w:themeColor="text1"/>
          <w:sz w:val="24"/>
          <w:szCs w:val="24"/>
        </w:rPr>
        <w:t>PARTY OF THE FIRST PART</w:t>
      </w:r>
      <w:r w:rsidR="008C5744" w:rsidRPr="006C5593">
        <w:rPr>
          <w:rFonts w:ascii="Calibri" w:hAnsi="Calibri" w:cs="Arial"/>
          <w:color w:val="000000" w:themeColor="text1"/>
          <w:sz w:val="26"/>
          <w:szCs w:val="26"/>
        </w:rPr>
        <w:t xml:space="preserve">. It is also learnt that, Omega denied entry to </w:t>
      </w:r>
      <w:r w:rsidR="002B2AFE" w:rsidRPr="006C5593">
        <w:rPr>
          <w:rFonts w:cs="Calibri"/>
          <w:color w:val="000000" w:themeColor="text1"/>
          <w:sz w:val="24"/>
          <w:szCs w:val="24"/>
        </w:rPr>
        <w:t xml:space="preserve">Members of Sai Avishkar CHS </w:t>
      </w:r>
      <w:r w:rsidR="008C5744" w:rsidRPr="006C5593">
        <w:rPr>
          <w:rFonts w:ascii="Calibri" w:hAnsi="Calibri" w:cs="Arial"/>
          <w:color w:val="000000" w:themeColor="text1"/>
          <w:sz w:val="26"/>
          <w:szCs w:val="26"/>
        </w:rPr>
        <w:t xml:space="preserve">many times in the past &amp; hence </w:t>
      </w:r>
      <w:r w:rsidR="008C5744" w:rsidRPr="006C5593">
        <w:rPr>
          <w:rFonts w:cs="Calibri"/>
          <w:color w:val="000000" w:themeColor="text1"/>
          <w:sz w:val="24"/>
          <w:szCs w:val="24"/>
        </w:rPr>
        <w:t>PARTY OF THE SECOND PART</w:t>
      </w:r>
      <w:r w:rsidR="008C5744" w:rsidRPr="006C5593">
        <w:rPr>
          <w:rFonts w:ascii="Calibri" w:hAnsi="Calibri"/>
          <w:color w:val="000000" w:themeColor="text1"/>
          <w:sz w:val="26"/>
          <w:szCs w:val="26"/>
        </w:rPr>
        <w:t xml:space="preserve"> has to share copy of agreement between </w:t>
      </w:r>
      <w:proofErr w:type="gramStart"/>
      <w:r w:rsidR="008C5744" w:rsidRPr="006C5593">
        <w:rPr>
          <w:rFonts w:cs="Calibri"/>
          <w:color w:val="000000" w:themeColor="text1"/>
          <w:sz w:val="24"/>
          <w:szCs w:val="24"/>
        </w:rPr>
        <w:t>PARTY</w:t>
      </w:r>
      <w:proofErr w:type="gramEnd"/>
      <w:r w:rsidR="008C5744" w:rsidRPr="006C5593">
        <w:rPr>
          <w:rFonts w:cs="Calibri"/>
          <w:color w:val="000000" w:themeColor="text1"/>
          <w:sz w:val="24"/>
          <w:szCs w:val="24"/>
        </w:rPr>
        <w:t xml:space="preserve"> OF THE SECOND PART</w:t>
      </w:r>
      <w:r w:rsidR="008C5744" w:rsidRPr="006C5593">
        <w:rPr>
          <w:rFonts w:ascii="Calibri" w:hAnsi="Calibri"/>
          <w:color w:val="000000" w:themeColor="text1"/>
          <w:sz w:val="26"/>
          <w:szCs w:val="26"/>
        </w:rPr>
        <w:t xml:space="preserve"> </w:t>
      </w:r>
      <w:r w:rsidR="008C5744" w:rsidRPr="006C5593">
        <w:rPr>
          <w:rFonts w:ascii="Calibri" w:hAnsi="Calibri" w:cs="Arial"/>
          <w:color w:val="000000" w:themeColor="text1"/>
          <w:sz w:val="26"/>
          <w:szCs w:val="26"/>
        </w:rPr>
        <w:t xml:space="preserve">&amp; Omega with </w:t>
      </w:r>
      <w:r w:rsidR="008C5744" w:rsidRPr="006C5593">
        <w:rPr>
          <w:rFonts w:cs="Calibri"/>
          <w:color w:val="000000" w:themeColor="text1"/>
          <w:sz w:val="24"/>
          <w:szCs w:val="24"/>
        </w:rPr>
        <w:t>PARTY OF THE FIRST PART</w:t>
      </w:r>
      <w:r w:rsidR="008C5744" w:rsidRPr="006C5593">
        <w:rPr>
          <w:rFonts w:ascii="Calibri" w:hAnsi="Calibri" w:cs="Arial"/>
          <w:color w:val="000000" w:themeColor="text1"/>
          <w:sz w:val="26"/>
          <w:szCs w:val="26"/>
        </w:rPr>
        <w:t xml:space="preserve"> at the time of handover. </w:t>
      </w:r>
    </w:p>
    <w:p w:rsidR="00224EA0" w:rsidRPr="006C5593" w:rsidRDefault="00224EA0" w:rsidP="00224EA0">
      <w:pPr>
        <w:pStyle w:val="ListParagraph"/>
        <w:spacing w:after="0"/>
        <w:jc w:val="both"/>
        <w:rPr>
          <w:rFonts w:cs="Calibri"/>
          <w:b/>
          <w:color w:val="000000" w:themeColor="text1"/>
          <w:sz w:val="24"/>
          <w:szCs w:val="24"/>
        </w:rPr>
      </w:pPr>
    </w:p>
    <w:p w:rsidR="00F67BF6" w:rsidRPr="006C5593" w:rsidRDefault="00346E12" w:rsidP="00A51165">
      <w:pPr>
        <w:pStyle w:val="ListParagraph"/>
        <w:numPr>
          <w:ilvl w:val="0"/>
          <w:numId w:val="13"/>
        </w:numPr>
        <w:spacing w:after="0" w:line="276" w:lineRule="auto"/>
        <w:jc w:val="both"/>
        <w:rPr>
          <w:rFonts w:cs="Calibri"/>
          <w:color w:val="000000" w:themeColor="text1"/>
          <w:sz w:val="24"/>
          <w:szCs w:val="24"/>
        </w:rPr>
      </w:pPr>
      <w:r w:rsidRPr="006C5593">
        <w:rPr>
          <w:rFonts w:cs="Calibri"/>
          <w:b/>
          <w:color w:val="000000" w:themeColor="text1"/>
          <w:sz w:val="24"/>
          <w:szCs w:val="24"/>
        </w:rPr>
        <w:t>W</w:t>
      </w:r>
      <w:r w:rsidR="00FC61DD" w:rsidRPr="006C5593">
        <w:rPr>
          <w:rFonts w:cs="Calibri"/>
          <w:b/>
          <w:color w:val="000000" w:themeColor="text1"/>
          <w:sz w:val="24"/>
          <w:szCs w:val="24"/>
        </w:rPr>
        <w:t>ATER</w:t>
      </w:r>
      <w:r w:rsidRPr="006C5593">
        <w:rPr>
          <w:rFonts w:cs="Calibri"/>
          <w:b/>
          <w:color w:val="000000" w:themeColor="text1"/>
          <w:sz w:val="24"/>
          <w:szCs w:val="24"/>
        </w:rPr>
        <w:t xml:space="preserve"> </w:t>
      </w:r>
      <w:r w:rsidR="00FC61DD" w:rsidRPr="006C5593">
        <w:rPr>
          <w:rFonts w:cs="Calibri"/>
          <w:b/>
          <w:color w:val="000000" w:themeColor="text1"/>
          <w:sz w:val="24"/>
          <w:szCs w:val="24"/>
        </w:rPr>
        <w:t>SUPPLY</w:t>
      </w:r>
      <w:r w:rsidRPr="006C5593">
        <w:rPr>
          <w:rFonts w:cs="Calibri"/>
          <w:b/>
          <w:color w:val="000000" w:themeColor="text1"/>
          <w:sz w:val="24"/>
          <w:szCs w:val="24"/>
        </w:rPr>
        <w:t>:</w:t>
      </w:r>
      <w:r w:rsidR="00A51165" w:rsidRPr="006C5593">
        <w:rPr>
          <w:rFonts w:cs="Calibri"/>
          <w:b/>
          <w:color w:val="000000" w:themeColor="text1"/>
          <w:sz w:val="24"/>
          <w:szCs w:val="24"/>
        </w:rPr>
        <w:t xml:space="preserve"> </w:t>
      </w:r>
      <w:r w:rsidR="00A51165" w:rsidRPr="006C5593">
        <w:rPr>
          <w:rFonts w:cs="Calibri"/>
          <w:color w:val="000000" w:themeColor="text1"/>
          <w:sz w:val="24"/>
          <w:szCs w:val="24"/>
        </w:rPr>
        <w:t>The</w:t>
      </w:r>
      <w:r w:rsidRPr="006C5593">
        <w:rPr>
          <w:rFonts w:cs="Calibri"/>
          <w:b/>
          <w:color w:val="000000" w:themeColor="text1"/>
          <w:sz w:val="24"/>
          <w:szCs w:val="24"/>
        </w:rPr>
        <w:t xml:space="preserve"> </w:t>
      </w:r>
      <w:r w:rsidR="00BD3E05" w:rsidRPr="006C5593">
        <w:rPr>
          <w:rFonts w:cs="Calibri"/>
          <w:color w:val="000000" w:themeColor="text1"/>
          <w:sz w:val="24"/>
          <w:szCs w:val="24"/>
        </w:rPr>
        <w:t xml:space="preserve">Need of water </w:t>
      </w:r>
      <w:r w:rsidR="0019478D" w:rsidRPr="006C5593">
        <w:rPr>
          <w:rFonts w:cs="Calibri"/>
          <w:color w:val="000000" w:themeColor="text1"/>
          <w:sz w:val="24"/>
          <w:szCs w:val="24"/>
        </w:rPr>
        <w:t>for consumption</w:t>
      </w:r>
      <w:r w:rsidR="004C1BF9" w:rsidRPr="006C5593">
        <w:rPr>
          <w:rFonts w:cs="Calibri"/>
          <w:color w:val="000000" w:themeColor="text1"/>
          <w:sz w:val="24"/>
          <w:szCs w:val="24"/>
        </w:rPr>
        <w:t xml:space="preserve"> will be increase after completion of Phase II on account of members head count.  </w:t>
      </w:r>
      <w:r w:rsidR="00705DEF" w:rsidRPr="006C5593">
        <w:rPr>
          <w:rFonts w:cs="Calibri"/>
          <w:color w:val="000000" w:themeColor="text1"/>
          <w:sz w:val="24"/>
          <w:szCs w:val="24"/>
        </w:rPr>
        <w:t xml:space="preserve"> </w:t>
      </w:r>
      <w:r w:rsidR="004C1BF9" w:rsidRPr="006C5593">
        <w:rPr>
          <w:rFonts w:cs="Calibri"/>
          <w:color w:val="000000" w:themeColor="text1"/>
          <w:sz w:val="24"/>
          <w:szCs w:val="24"/>
        </w:rPr>
        <w:t xml:space="preserve">Water supply from </w:t>
      </w:r>
      <w:proofErr w:type="spellStart"/>
      <w:r w:rsidR="004C1BF9" w:rsidRPr="006C5593">
        <w:rPr>
          <w:rFonts w:cs="Calibri"/>
          <w:color w:val="000000" w:themeColor="text1"/>
          <w:sz w:val="24"/>
          <w:szCs w:val="24"/>
        </w:rPr>
        <w:t>Dhayari</w:t>
      </w:r>
      <w:proofErr w:type="spellEnd"/>
      <w:r w:rsidR="004C1BF9" w:rsidRPr="006C5593">
        <w:rPr>
          <w:rFonts w:cs="Calibri"/>
          <w:color w:val="000000" w:themeColor="text1"/>
          <w:sz w:val="24"/>
          <w:szCs w:val="24"/>
        </w:rPr>
        <w:t xml:space="preserve"> </w:t>
      </w:r>
      <w:proofErr w:type="spellStart"/>
      <w:r w:rsidR="004C1BF9" w:rsidRPr="006C5593">
        <w:rPr>
          <w:rFonts w:cs="Calibri"/>
          <w:color w:val="000000" w:themeColor="text1"/>
          <w:sz w:val="24"/>
          <w:szCs w:val="24"/>
        </w:rPr>
        <w:t>Grampanchayat</w:t>
      </w:r>
      <w:proofErr w:type="spellEnd"/>
      <w:r w:rsidR="004C1BF9" w:rsidRPr="006C5593">
        <w:rPr>
          <w:rFonts w:cs="Calibri"/>
          <w:color w:val="000000" w:themeColor="text1"/>
          <w:sz w:val="24"/>
          <w:szCs w:val="24"/>
        </w:rPr>
        <w:t xml:space="preserve"> is very irregular and erratic</w:t>
      </w:r>
      <w:r w:rsidR="007B3712" w:rsidRPr="006C5593">
        <w:rPr>
          <w:rFonts w:cs="Calibri"/>
          <w:color w:val="000000" w:themeColor="text1"/>
          <w:sz w:val="24"/>
          <w:szCs w:val="24"/>
        </w:rPr>
        <w:t xml:space="preserve">.  Meeting water needs through water tanker suppliers </w:t>
      </w:r>
      <w:r w:rsidR="000D3694" w:rsidRPr="006C5593">
        <w:rPr>
          <w:rFonts w:cs="Calibri"/>
          <w:color w:val="000000" w:themeColor="text1"/>
          <w:sz w:val="24"/>
          <w:szCs w:val="24"/>
        </w:rPr>
        <w:t>is very expensive and is putting enormous pressures on</w:t>
      </w:r>
      <w:r w:rsidR="00A51165" w:rsidRPr="006C5593">
        <w:rPr>
          <w:rFonts w:cs="Calibri"/>
          <w:color w:val="000000" w:themeColor="text1"/>
          <w:sz w:val="24"/>
          <w:szCs w:val="24"/>
        </w:rPr>
        <w:t xml:space="preserve"> Sai Avishkar</w:t>
      </w:r>
      <w:r w:rsidR="000D3694" w:rsidRPr="006C5593">
        <w:rPr>
          <w:rFonts w:cs="Calibri"/>
          <w:color w:val="000000" w:themeColor="text1"/>
          <w:sz w:val="24"/>
          <w:szCs w:val="24"/>
        </w:rPr>
        <w:t xml:space="preserve"> CHS finances.</w:t>
      </w:r>
      <w:r w:rsidR="00B23337" w:rsidRPr="006C5593">
        <w:rPr>
          <w:rFonts w:cs="Calibri"/>
          <w:color w:val="000000" w:themeColor="text1"/>
          <w:sz w:val="24"/>
          <w:szCs w:val="24"/>
        </w:rPr>
        <w:t xml:space="preserve">  In a view of this PARTY OF THE FIRST PART has requested to the PARTY OF THE SECOND PART to make provision for additional bore wells.  On this request PARTY OF THE SECOND PART has agreed to take positive stand after completion of Phase II</w:t>
      </w:r>
      <w:r w:rsidR="00F67BF6" w:rsidRPr="006C5593">
        <w:rPr>
          <w:rFonts w:cs="Calibri"/>
          <w:color w:val="000000" w:themeColor="text1"/>
          <w:sz w:val="24"/>
          <w:szCs w:val="24"/>
        </w:rPr>
        <w:t>.</w:t>
      </w:r>
    </w:p>
    <w:p w:rsidR="00F67BF6" w:rsidRPr="006C5593" w:rsidRDefault="00F67BF6" w:rsidP="00F67BF6">
      <w:pPr>
        <w:pStyle w:val="ListParagraph"/>
        <w:spacing w:after="0" w:line="276" w:lineRule="auto"/>
        <w:ind w:left="1440"/>
        <w:jc w:val="both"/>
        <w:rPr>
          <w:rFonts w:cs="Calibri"/>
          <w:color w:val="000000" w:themeColor="text1"/>
          <w:sz w:val="24"/>
          <w:szCs w:val="24"/>
        </w:rPr>
      </w:pPr>
    </w:p>
    <w:p w:rsidR="005C4C59" w:rsidRPr="006C5593" w:rsidRDefault="005C4C59" w:rsidP="006C5593">
      <w:pPr>
        <w:pStyle w:val="ListParagraph"/>
        <w:numPr>
          <w:ilvl w:val="0"/>
          <w:numId w:val="13"/>
        </w:numPr>
        <w:spacing w:line="276" w:lineRule="auto"/>
        <w:jc w:val="both"/>
        <w:rPr>
          <w:rFonts w:cs="Calibri"/>
          <w:b/>
          <w:bCs/>
          <w:color w:val="000000" w:themeColor="text1"/>
          <w:sz w:val="24"/>
          <w:szCs w:val="24"/>
        </w:rPr>
      </w:pPr>
      <w:r w:rsidRPr="006C5593">
        <w:rPr>
          <w:rFonts w:cs="Calibri"/>
          <w:b/>
          <w:color w:val="000000" w:themeColor="text1"/>
          <w:sz w:val="24"/>
          <w:szCs w:val="24"/>
        </w:rPr>
        <w:t xml:space="preserve">SAI AVISHKAR </w:t>
      </w:r>
      <w:r w:rsidR="00F80FB7" w:rsidRPr="006C5593">
        <w:rPr>
          <w:rFonts w:cs="Calibri"/>
          <w:b/>
          <w:color w:val="000000" w:themeColor="text1"/>
          <w:sz w:val="24"/>
          <w:szCs w:val="24"/>
        </w:rPr>
        <w:t>CO-OP HOUSING SOCIETY</w:t>
      </w:r>
      <w:r w:rsidR="007A221A" w:rsidRPr="006C5593">
        <w:rPr>
          <w:rFonts w:cs="Calibri"/>
          <w:b/>
          <w:color w:val="000000" w:themeColor="text1"/>
          <w:sz w:val="24"/>
          <w:szCs w:val="24"/>
        </w:rPr>
        <w:t xml:space="preserve"> OFFICE </w:t>
      </w:r>
      <w:r w:rsidR="00303751" w:rsidRPr="006C5593">
        <w:rPr>
          <w:rFonts w:cs="Calibri"/>
          <w:b/>
          <w:color w:val="000000" w:themeColor="text1"/>
          <w:sz w:val="24"/>
          <w:szCs w:val="24"/>
        </w:rPr>
        <w:t xml:space="preserve">- </w:t>
      </w:r>
      <w:r w:rsidR="00303751" w:rsidRPr="006C5593">
        <w:rPr>
          <w:rFonts w:cs="Calibri"/>
          <w:color w:val="000000" w:themeColor="text1"/>
          <w:sz w:val="24"/>
          <w:szCs w:val="24"/>
        </w:rPr>
        <w:t>It</w:t>
      </w:r>
      <w:r w:rsidR="00C42812" w:rsidRPr="006C5593">
        <w:rPr>
          <w:rFonts w:cs="Calibri"/>
          <w:color w:val="000000" w:themeColor="text1"/>
          <w:sz w:val="24"/>
          <w:szCs w:val="24"/>
        </w:rPr>
        <w:t xml:space="preserve"> is agreed by PARTY OF THE SECOND PART to make provision for suitable Office place for use by PARTY OF THE FIRST PART</w:t>
      </w:r>
      <w:r w:rsidR="00174F08" w:rsidRPr="006C5593">
        <w:rPr>
          <w:rFonts w:cs="Calibri"/>
          <w:color w:val="000000" w:themeColor="text1"/>
          <w:sz w:val="24"/>
          <w:szCs w:val="24"/>
        </w:rPr>
        <w:t xml:space="preserve"> in ‘Sai Avishkar’ project.</w:t>
      </w:r>
      <w:r w:rsidR="008E2DCB" w:rsidRPr="006C5593">
        <w:rPr>
          <w:rFonts w:cs="Calibri"/>
          <w:color w:val="000000" w:themeColor="text1"/>
          <w:sz w:val="24"/>
          <w:szCs w:val="24"/>
        </w:rPr>
        <w:t xml:space="preserve">  Considering requirement of day to day management</w:t>
      </w:r>
      <w:r w:rsidR="00254C64" w:rsidRPr="006C5593">
        <w:rPr>
          <w:rFonts w:cs="Calibri"/>
          <w:color w:val="000000" w:themeColor="text1"/>
          <w:sz w:val="24"/>
          <w:szCs w:val="24"/>
        </w:rPr>
        <w:t xml:space="preserve"> activit</w:t>
      </w:r>
      <w:r w:rsidR="0024524C" w:rsidRPr="006C5593">
        <w:rPr>
          <w:rFonts w:cs="Calibri"/>
          <w:color w:val="000000" w:themeColor="text1"/>
          <w:sz w:val="24"/>
          <w:szCs w:val="24"/>
        </w:rPr>
        <w:t xml:space="preserve">ies of </w:t>
      </w:r>
      <w:r w:rsidR="0080170D" w:rsidRPr="006C5593">
        <w:rPr>
          <w:rFonts w:cs="Calibri"/>
          <w:color w:val="000000" w:themeColor="text1"/>
          <w:sz w:val="24"/>
          <w:szCs w:val="24"/>
        </w:rPr>
        <w:t xml:space="preserve">Sai Avishkar </w:t>
      </w:r>
      <w:r w:rsidR="0024524C" w:rsidRPr="006C5593">
        <w:rPr>
          <w:rFonts w:cs="Calibri"/>
          <w:color w:val="000000" w:themeColor="text1"/>
          <w:sz w:val="24"/>
          <w:szCs w:val="24"/>
        </w:rPr>
        <w:t>CHS</w:t>
      </w:r>
      <w:r w:rsidR="00254C64" w:rsidRPr="006C5593">
        <w:rPr>
          <w:rFonts w:cs="Calibri"/>
          <w:color w:val="000000" w:themeColor="text1"/>
          <w:sz w:val="24"/>
          <w:szCs w:val="24"/>
        </w:rPr>
        <w:t xml:space="preserve"> and as a good gesture </w:t>
      </w:r>
      <w:r w:rsidR="00160100" w:rsidRPr="006C5593">
        <w:rPr>
          <w:rFonts w:cs="Calibri"/>
          <w:color w:val="000000" w:themeColor="text1"/>
          <w:sz w:val="24"/>
          <w:szCs w:val="24"/>
        </w:rPr>
        <w:t xml:space="preserve">PARTY OF THE SECOND PART has also agreed to make </w:t>
      </w:r>
      <w:r w:rsidR="0080170D" w:rsidRPr="006C5593">
        <w:rPr>
          <w:rFonts w:cs="Calibri"/>
          <w:color w:val="000000" w:themeColor="text1"/>
          <w:sz w:val="24"/>
          <w:szCs w:val="24"/>
        </w:rPr>
        <w:t xml:space="preserve"> Sai Avishkar </w:t>
      </w:r>
      <w:r w:rsidR="00160100" w:rsidRPr="006C5593">
        <w:rPr>
          <w:rFonts w:cs="Calibri"/>
          <w:color w:val="000000" w:themeColor="text1"/>
          <w:sz w:val="24"/>
          <w:szCs w:val="24"/>
        </w:rPr>
        <w:t xml:space="preserve">CHS office well </w:t>
      </w:r>
      <w:r w:rsidR="0020638B" w:rsidRPr="006C5593">
        <w:rPr>
          <w:rFonts w:cs="Calibri"/>
          <w:color w:val="000000" w:themeColor="text1"/>
          <w:sz w:val="24"/>
          <w:szCs w:val="24"/>
        </w:rPr>
        <w:t>equip</w:t>
      </w:r>
      <w:r w:rsidR="0080170D" w:rsidRPr="006C5593">
        <w:rPr>
          <w:rFonts w:cs="Calibri"/>
          <w:color w:val="000000" w:themeColor="text1"/>
          <w:sz w:val="24"/>
          <w:szCs w:val="24"/>
        </w:rPr>
        <w:t>ped</w:t>
      </w:r>
      <w:r w:rsidR="008E2DCB" w:rsidRPr="006C5593">
        <w:rPr>
          <w:rFonts w:cs="Calibri"/>
          <w:color w:val="000000" w:themeColor="text1"/>
          <w:sz w:val="24"/>
          <w:szCs w:val="24"/>
        </w:rPr>
        <w:t xml:space="preserve"> </w:t>
      </w:r>
      <w:r w:rsidR="008C3213" w:rsidRPr="006C5593">
        <w:rPr>
          <w:rFonts w:cs="Calibri"/>
          <w:color w:val="000000" w:themeColor="text1"/>
          <w:sz w:val="24"/>
          <w:szCs w:val="24"/>
        </w:rPr>
        <w:t>with necessary furniture, fixtures</w:t>
      </w:r>
      <w:r w:rsidR="006C5593">
        <w:rPr>
          <w:rFonts w:cs="Calibri"/>
          <w:color w:val="000000" w:themeColor="text1"/>
          <w:sz w:val="24"/>
          <w:szCs w:val="24"/>
        </w:rPr>
        <w:t xml:space="preserve"> </w:t>
      </w:r>
      <w:r w:rsidR="00705DEF" w:rsidRPr="006C5593">
        <w:rPr>
          <w:rFonts w:cs="Calibri"/>
          <w:color w:val="000000" w:themeColor="text1"/>
          <w:sz w:val="24"/>
          <w:szCs w:val="24"/>
        </w:rPr>
        <w:t>and signage</w:t>
      </w:r>
      <w:r w:rsidR="008C3213" w:rsidRPr="006C5593">
        <w:rPr>
          <w:rFonts w:cs="Calibri"/>
          <w:color w:val="000000" w:themeColor="text1"/>
          <w:sz w:val="24"/>
          <w:szCs w:val="24"/>
        </w:rPr>
        <w:t xml:space="preserve"> and communication </w:t>
      </w:r>
      <w:r w:rsidR="00D86212" w:rsidRPr="006C5593">
        <w:rPr>
          <w:rFonts w:cs="Calibri"/>
          <w:color w:val="000000" w:themeColor="text1"/>
          <w:sz w:val="24"/>
          <w:szCs w:val="24"/>
        </w:rPr>
        <w:t>equipment’s</w:t>
      </w:r>
      <w:r w:rsidR="00254C64" w:rsidRPr="006C5593">
        <w:rPr>
          <w:rFonts w:cs="Calibri"/>
          <w:color w:val="000000" w:themeColor="text1"/>
          <w:sz w:val="24"/>
          <w:szCs w:val="24"/>
        </w:rPr>
        <w:t xml:space="preserve"> at no cost </w:t>
      </w:r>
      <w:r w:rsidR="0020638B" w:rsidRPr="006C5593">
        <w:rPr>
          <w:rFonts w:cs="Calibri"/>
          <w:color w:val="000000" w:themeColor="text1"/>
          <w:sz w:val="24"/>
          <w:szCs w:val="24"/>
        </w:rPr>
        <w:t>to PARTY</w:t>
      </w:r>
      <w:r w:rsidR="00254C64" w:rsidRPr="006C5593">
        <w:rPr>
          <w:rFonts w:cs="Calibri"/>
          <w:color w:val="000000" w:themeColor="text1"/>
          <w:sz w:val="24"/>
          <w:szCs w:val="24"/>
        </w:rPr>
        <w:t xml:space="preserve"> OF THE</w:t>
      </w:r>
      <w:r w:rsidR="006C5593">
        <w:rPr>
          <w:rFonts w:cs="Calibri"/>
          <w:b/>
          <w:bCs/>
          <w:color w:val="000000" w:themeColor="text1"/>
          <w:sz w:val="24"/>
          <w:szCs w:val="24"/>
        </w:rPr>
        <w:t xml:space="preserve"> </w:t>
      </w:r>
      <w:r w:rsidR="0019478D" w:rsidRPr="006C5593">
        <w:rPr>
          <w:rFonts w:cs="Calibri"/>
          <w:color w:val="000000" w:themeColor="text1"/>
          <w:sz w:val="24"/>
          <w:szCs w:val="24"/>
        </w:rPr>
        <w:t>FIRST PART.</w:t>
      </w:r>
      <w:r w:rsidR="00254C64" w:rsidRPr="006C5593">
        <w:rPr>
          <w:rFonts w:cs="Calibri"/>
          <w:color w:val="000000" w:themeColor="text1"/>
          <w:sz w:val="24"/>
          <w:szCs w:val="24"/>
        </w:rPr>
        <w:t xml:space="preserve"> </w:t>
      </w:r>
      <w:r w:rsidR="0019478D" w:rsidRPr="006C5593">
        <w:rPr>
          <w:rFonts w:cs="Calibri"/>
          <w:color w:val="000000" w:themeColor="text1"/>
          <w:sz w:val="24"/>
          <w:szCs w:val="24"/>
        </w:rPr>
        <w:t xml:space="preserve">        </w:t>
      </w:r>
    </w:p>
    <w:p w:rsidR="00802D7E" w:rsidRPr="006C5593" w:rsidRDefault="00A643C5" w:rsidP="0019478D">
      <w:pPr>
        <w:numPr>
          <w:ilvl w:val="0"/>
          <w:numId w:val="13"/>
        </w:numPr>
        <w:spacing w:line="276" w:lineRule="auto"/>
        <w:jc w:val="both"/>
        <w:rPr>
          <w:rFonts w:cs="Calibri"/>
          <w:color w:val="000000" w:themeColor="text1"/>
          <w:sz w:val="24"/>
          <w:szCs w:val="24"/>
        </w:rPr>
      </w:pPr>
      <w:r w:rsidRPr="006C5593">
        <w:rPr>
          <w:rFonts w:cs="Calibri"/>
          <w:b/>
          <w:color w:val="000000" w:themeColor="text1"/>
          <w:sz w:val="24"/>
          <w:szCs w:val="24"/>
        </w:rPr>
        <w:lastRenderedPageBreak/>
        <w:t>CONVEYANCE</w:t>
      </w:r>
      <w:r w:rsidR="00F03526" w:rsidRPr="006C5593">
        <w:rPr>
          <w:rFonts w:cs="Calibri"/>
          <w:b/>
          <w:color w:val="000000" w:themeColor="text1"/>
          <w:sz w:val="24"/>
          <w:szCs w:val="24"/>
        </w:rPr>
        <w:t xml:space="preserve"> </w:t>
      </w:r>
      <w:r w:rsidRPr="006C5593">
        <w:rPr>
          <w:rFonts w:cs="Calibri"/>
          <w:b/>
          <w:color w:val="000000" w:themeColor="text1"/>
          <w:sz w:val="24"/>
          <w:szCs w:val="24"/>
        </w:rPr>
        <w:t xml:space="preserve">OF </w:t>
      </w:r>
      <w:r w:rsidR="0080170D" w:rsidRPr="006C5593">
        <w:rPr>
          <w:rFonts w:cs="Calibri"/>
          <w:b/>
          <w:color w:val="000000" w:themeColor="text1"/>
          <w:sz w:val="24"/>
          <w:szCs w:val="24"/>
        </w:rPr>
        <w:t xml:space="preserve">TITLE </w:t>
      </w:r>
      <w:r w:rsidR="00E25292" w:rsidRPr="006C5593">
        <w:rPr>
          <w:rFonts w:cs="Calibri"/>
          <w:b/>
          <w:color w:val="000000" w:themeColor="text1"/>
          <w:sz w:val="24"/>
          <w:szCs w:val="24"/>
        </w:rPr>
        <w:t>AND</w:t>
      </w:r>
      <w:r w:rsidR="00F03526" w:rsidRPr="006C5593">
        <w:rPr>
          <w:rFonts w:cs="Calibri"/>
          <w:b/>
          <w:color w:val="000000" w:themeColor="text1"/>
          <w:sz w:val="24"/>
          <w:szCs w:val="24"/>
        </w:rPr>
        <w:t xml:space="preserve"> </w:t>
      </w:r>
      <w:r w:rsidRPr="006C5593">
        <w:rPr>
          <w:rFonts w:cs="Calibri"/>
          <w:b/>
          <w:color w:val="000000" w:themeColor="text1"/>
          <w:sz w:val="24"/>
          <w:szCs w:val="24"/>
        </w:rPr>
        <w:t>INTEREST IN THE PROPERTY</w:t>
      </w:r>
      <w:r w:rsidRPr="006C5593">
        <w:rPr>
          <w:rFonts w:cs="Calibri"/>
          <w:color w:val="000000" w:themeColor="text1"/>
          <w:sz w:val="24"/>
          <w:szCs w:val="24"/>
        </w:rPr>
        <w:t xml:space="preserve"> </w:t>
      </w:r>
      <w:r w:rsidR="00F03526" w:rsidRPr="006C5593">
        <w:rPr>
          <w:rFonts w:cs="Calibri"/>
          <w:color w:val="000000" w:themeColor="text1"/>
          <w:sz w:val="24"/>
          <w:szCs w:val="24"/>
        </w:rPr>
        <w:t xml:space="preserve">– It is agreed </w:t>
      </w:r>
      <w:r w:rsidR="00BB652A" w:rsidRPr="006C5593">
        <w:rPr>
          <w:rFonts w:cs="Calibri"/>
          <w:color w:val="000000" w:themeColor="text1"/>
          <w:sz w:val="24"/>
          <w:szCs w:val="24"/>
        </w:rPr>
        <w:t xml:space="preserve">by and </w:t>
      </w:r>
      <w:r w:rsidR="00F03526" w:rsidRPr="006C5593">
        <w:rPr>
          <w:rFonts w:cs="Calibri"/>
          <w:color w:val="000000" w:themeColor="text1"/>
          <w:sz w:val="24"/>
          <w:szCs w:val="24"/>
        </w:rPr>
        <w:t xml:space="preserve">between the parties </w:t>
      </w:r>
      <w:r w:rsidR="008A6D1A" w:rsidRPr="006C5593">
        <w:rPr>
          <w:rFonts w:cs="Calibri"/>
          <w:color w:val="000000" w:themeColor="text1"/>
          <w:sz w:val="24"/>
          <w:szCs w:val="24"/>
        </w:rPr>
        <w:t>that PARTY</w:t>
      </w:r>
      <w:r w:rsidR="00F03526" w:rsidRPr="006C5593">
        <w:rPr>
          <w:rFonts w:cs="Calibri"/>
          <w:color w:val="000000" w:themeColor="text1"/>
          <w:sz w:val="24"/>
          <w:szCs w:val="24"/>
        </w:rPr>
        <w:t xml:space="preserve"> OF THE SECOND PART will convey the</w:t>
      </w:r>
      <w:r w:rsidR="0080170D" w:rsidRPr="006C5593">
        <w:rPr>
          <w:rFonts w:cs="Calibri"/>
          <w:color w:val="000000" w:themeColor="text1"/>
          <w:sz w:val="24"/>
          <w:szCs w:val="24"/>
        </w:rPr>
        <w:t xml:space="preserve"> good</w:t>
      </w:r>
      <w:r w:rsidR="00F03526" w:rsidRPr="006C5593">
        <w:rPr>
          <w:rFonts w:cs="Calibri"/>
          <w:color w:val="000000" w:themeColor="text1"/>
          <w:sz w:val="24"/>
          <w:szCs w:val="24"/>
        </w:rPr>
        <w:t xml:space="preserve"> title and interest in the property in the name of PARTY OF THE FIRST PART by following all legal requirements under various l</w:t>
      </w:r>
      <w:r w:rsidR="001D7E5A" w:rsidRPr="006C5593">
        <w:rPr>
          <w:rFonts w:cs="Calibri"/>
          <w:color w:val="000000" w:themeColor="text1"/>
          <w:sz w:val="24"/>
          <w:szCs w:val="24"/>
        </w:rPr>
        <w:t>aws upon completio</w:t>
      </w:r>
      <w:r w:rsidR="00C52AA8" w:rsidRPr="006C5593">
        <w:rPr>
          <w:rFonts w:cs="Calibri"/>
          <w:color w:val="000000" w:themeColor="text1"/>
          <w:sz w:val="24"/>
          <w:szCs w:val="24"/>
        </w:rPr>
        <w:t>n of Phase II without any delay and without any cost / expense on PARTY OF THE FIRST PART.</w:t>
      </w:r>
    </w:p>
    <w:p w:rsidR="009258BD" w:rsidRPr="006C5593" w:rsidRDefault="000E6EA9" w:rsidP="0080170D">
      <w:pPr>
        <w:numPr>
          <w:ilvl w:val="0"/>
          <w:numId w:val="13"/>
        </w:numPr>
        <w:spacing w:line="276" w:lineRule="auto"/>
        <w:jc w:val="both"/>
        <w:rPr>
          <w:rFonts w:cs="Calibri"/>
          <w:color w:val="000000" w:themeColor="text1"/>
          <w:sz w:val="24"/>
          <w:szCs w:val="24"/>
        </w:rPr>
      </w:pPr>
      <w:r w:rsidRPr="006C5593">
        <w:rPr>
          <w:rFonts w:cs="Calibri"/>
          <w:b/>
          <w:color w:val="000000" w:themeColor="text1"/>
          <w:sz w:val="24"/>
          <w:szCs w:val="24"/>
        </w:rPr>
        <w:t>UNUTILIZED FSI, TDR RIGHTS AND ADDITIONAL CONSTRUCTION</w:t>
      </w:r>
      <w:r w:rsidRPr="006C5593">
        <w:rPr>
          <w:rFonts w:cs="Calibri"/>
          <w:color w:val="000000" w:themeColor="text1"/>
          <w:sz w:val="24"/>
          <w:szCs w:val="24"/>
        </w:rPr>
        <w:t xml:space="preserve"> </w:t>
      </w:r>
      <w:r w:rsidR="0046394E" w:rsidRPr="006C5593">
        <w:rPr>
          <w:rFonts w:cs="Calibri"/>
          <w:color w:val="000000" w:themeColor="text1"/>
          <w:sz w:val="24"/>
          <w:szCs w:val="24"/>
        </w:rPr>
        <w:t xml:space="preserve">– It is agreed </w:t>
      </w:r>
      <w:r w:rsidR="00343FC4" w:rsidRPr="006C5593">
        <w:rPr>
          <w:rFonts w:cs="Calibri"/>
          <w:color w:val="000000" w:themeColor="text1"/>
          <w:sz w:val="24"/>
          <w:szCs w:val="24"/>
        </w:rPr>
        <w:t xml:space="preserve">by and between </w:t>
      </w:r>
      <w:r w:rsidR="0046394E" w:rsidRPr="006C5593">
        <w:rPr>
          <w:rFonts w:cs="Calibri"/>
          <w:color w:val="000000" w:themeColor="text1"/>
          <w:sz w:val="24"/>
          <w:szCs w:val="24"/>
        </w:rPr>
        <w:t xml:space="preserve">the parties that PARTY OF THE </w:t>
      </w:r>
      <w:r w:rsidR="00343FC4" w:rsidRPr="006C5593">
        <w:rPr>
          <w:rFonts w:cs="Calibri"/>
          <w:color w:val="000000" w:themeColor="text1"/>
          <w:sz w:val="24"/>
          <w:szCs w:val="24"/>
        </w:rPr>
        <w:t>SECOND</w:t>
      </w:r>
      <w:r w:rsidR="0046394E" w:rsidRPr="006C5593">
        <w:rPr>
          <w:rFonts w:cs="Calibri"/>
          <w:color w:val="000000" w:themeColor="text1"/>
          <w:sz w:val="24"/>
          <w:szCs w:val="24"/>
        </w:rPr>
        <w:t xml:space="preserve"> PART</w:t>
      </w:r>
      <w:r w:rsidR="003B19B2" w:rsidRPr="006C5593">
        <w:rPr>
          <w:rFonts w:cs="Calibri"/>
          <w:color w:val="000000" w:themeColor="text1"/>
          <w:sz w:val="24"/>
          <w:szCs w:val="24"/>
        </w:rPr>
        <w:t xml:space="preserve"> is entitled to use present unutilized FSI/</w:t>
      </w:r>
      <w:r w:rsidR="008270C1" w:rsidRPr="006C5593">
        <w:rPr>
          <w:rFonts w:cs="Calibri"/>
          <w:color w:val="000000" w:themeColor="text1"/>
          <w:sz w:val="24"/>
          <w:szCs w:val="24"/>
        </w:rPr>
        <w:t>TDR of Sai</w:t>
      </w:r>
      <w:r w:rsidR="003B19B2" w:rsidRPr="006C5593">
        <w:rPr>
          <w:rFonts w:cs="Calibri"/>
          <w:color w:val="000000" w:themeColor="text1"/>
          <w:sz w:val="24"/>
          <w:szCs w:val="24"/>
        </w:rPr>
        <w:t xml:space="preserve"> Avishkar project</w:t>
      </w:r>
      <w:r w:rsidR="00343FC4" w:rsidRPr="006C5593">
        <w:rPr>
          <w:rFonts w:cs="Calibri"/>
          <w:color w:val="000000" w:themeColor="text1"/>
          <w:sz w:val="24"/>
          <w:szCs w:val="24"/>
        </w:rPr>
        <w:t xml:space="preserve"> </w:t>
      </w:r>
      <w:r w:rsidR="008270C1" w:rsidRPr="006C5593">
        <w:rPr>
          <w:rFonts w:cs="Calibri"/>
          <w:color w:val="000000" w:themeColor="text1"/>
          <w:sz w:val="24"/>
          <w:szCs w:val="24"/>
        </w:rPr>
        <w:t>in any o</w:t>
      </w:r>
      <w:r w:rsidR="00743A0F" w:rsidRPr="006C5593">
        <w:rPr>
          <w:rFonts w:cs="Calibri"/>
          <w:color w:val="000000" w:themeColor="text1"/>
          <w:sz w:val="24"/>
          <w:szCs w:val="24"/>
        </w:rPr>
        <w:t xml:space="preserve">ther property.  </w:t>
      </w:r>
      <w:r w:rsidR="008270C1" w:rsidRPr="006C5593">
        <w:rPr>
          <w:rFonts w:cs="Calibri"/>
          <w:color w:val="000000" w:themeColor="text1"/>
          <w:sz w:val="24"/>
          <w:szCs w:val="24"/>
        </w:rPr>
        <w:t xml:space="preserve">It is also understood and agreed by and between the parties that PARTY OF THE SECOND PART will not carry out any alterations, additions </w:t>
      </w:r>
      <w:r w:rsidR="00743A0F" w:rsidRPr="006C5593">
        <w:rPr>
          <w:rFonts w:cs="Calibri"/>
          <w:color w:val="000000" w:themeColor="text1"/>
          <w:sz w:val="24"/>
          <w:szCs w:val="24"/>
        </w:rPr>
        <w:t xml:space="preserve">to the present structures, buildings, amenities </w:t>
      </w:r>
      <w:r w:rsidR="008270C1" w:rsidRPr="006C5593">
        <w:rPr>
          <w:rFonts w:cs="Calibri"/>
          <w:color w:val="000000" w:themeColor="text1"/>
          <w:sz w:val="24"/>
          <w:szCs w:val="24"/>
        </w:rPr>
        <w:t xml:space="preserve">either by way of construction of new buildings or extensions to the present one for consumption of unutilized </w:t>
      </w:r>
      <w:r w:rsidR="00942FA0" w:rsidRPr="006C5593">
        <w:rPr>
          <w:rFonts w:cs="Calibri"/>
          <w:color w:val="000000" w:themeColor="text1"/>
          <w:sz w:val="24"/>
          <w:szCs w:val="24"/>
        </w:rPr>
        <w:t xml:space="preserve">FSI/TDR by applying revisions to </w:t>
      </w:r>
      <w:r w:rsidR="0076784A" w:rsidRPr="006C5593">
        <w:rPr>
          <w:rFonts w:cs="Calibri"/>
          <w:color w:val="000000" w:themeColor="text1"/>
          <w:sz w:val="24"/>
          <w:szCs w:val="24"/>
        </w:rPr>
        <w:t xml:space="preserve">the </w:t>
      </w:r>
      <w:r w:rsidR="00942FA0" w:rsidRPr="006C5593">
        <w:rPr>
          <w:rFonts w:cs="Calibri"/>
          <w:color w:val="000000" w:themeColor="text1"/>
          <w:sz w:val="24"/>
          <w:szCs w:val="24"/>
        </w:rPr>
        <w:t>competent authorities</w:t>
      </w:r>
      <w:r w:rsidR="00631D20" w:rsidRPr="006C5593">
        <w:rPr>
          <w:rFonts w:cs="Calibri"/>
          <w:color w:val="000000" w:themeColor="text1"/>
          <w:sz w:val="24"/>
          <w:szCs w:val="24"/>
        </w:rPr>
        <w:t xml:space="preserve"> in future. PARTY OF THE SECOND PART will share the sanction PMRDA layout. </w:t>
      </w:r>
    </w:p>
    <w:p w:rsidR="00732AEF" w:rsidRPr="006C5593" w:rsidRDefault="008904D2" w:rsidP="0080170D">
      <w:pPr>
        <w:numPr>
          <w:ilvl w:val="0"/>
          <w:numId w:val="13"/>
        </w:numPr>
        <w:spacing w:line="276" w:lineRule="auto"/>
        <w:jc w:val="both"/>
        <w:rPr>
          <w:rFonts w:cs="Calibri"/>
          <w:color w:val="000000" w:themeColor="text1"/>
          <w:sz w:val="24"/>
          <w:szCs w:val="24"/>
        </w:rPr>
      </w:pPr>
      <w:r w:rsidRPr="006C5593">
        <w:rPr>
          <w:rFonts w:cs="Calibri"/>
          <w:b/>
          <w:color w:val="000000" w:themeColor="text1"/>
          <w:sz w:val="24"/>
          <w:szCs w:val="24"/>
        </w:rPr>
        <w:t>SWACHH PLANT</w:t>
      </w:r>
      <w:r w:rsidR="006C5593" w:rsidRPr="006C5593">
        <w:rPr>
          <w:rFonts w:cs="Calibri"/>
          <w:b/>
          <w:color w:val="000000" w:themeColor="text1"/>
          <w:sz w:val="24"/>
          <w:szCs w:val="24"/>
        </w:rPr>
        <w:t xml:space="preserve"> -</w:t>
      </w:r>
      <w:r w:rsidR="0068494D" w:rsidRPr="006C5593">
        <w:rPr>
          <w:rFonts w:cs="Calibri"/>
          <w:b/>
          <w:color w:val="000000" w:themeColor="text1"/>
          <w:sz w:val="24"/>
          <w:szCs w:val="24"/>
        </w:rPr>
        <w:t xml:space="preserve"> </w:t>
      </w:r>
      <w:r w:rsidR="005E4260" w:rsidRPr="006C5593">
        <w:rPr>
          <w:rFonts w:cs="Calibri"/>
          <w:color w:val="000000" w:themeColor="text1"/>
          <w:sz w:val="24"/>
          <w:szCs w:val="24"/>
        </w:rPr>
        <w:t xml:space="preserve">PARTY OF THE FIRST PART </w:t>
      </w:r>
      <w:r w:rsidR="005E4260" w:rsidRPr="006C5593">
        <w:rPr>
          <w:color w:val="000000" w:themeColor="text1"/>
          <w:sz w:val="26"/>
          <w:szCs w:val="26"/>
        </w:rPr>
        <w:t xml:space="preserve">expects </w:t>
      </w:r>
      <w:r w:rsidR="005E4260" w:rsidRPr="006C5593">
        <w:rPr>
          <w:rFonts w:cs="Calibri"/>
          <w:color w:val="000000" w:themeColor="text1"/>
          <w:sz w:val="24"/>
          <w:szCs w:val="24"/>
        </w:rPr>
        <w:t xml:space="preserve">PARTY OF THE SECOND PART </w:t>
      </w:r>
      <w:r w:rsidR="005E4260" w:rsidRPr="006C5593">
        <w:rPr>
          <w:color w:val="000000" w:themeColor="text1"/>
          <w:sz w:val="26"/>
          <w:szCs w:val="26"/>
        </w:rPr>
        <w:t xml:space="preserve">to provide </w:t>
      </w:r>
      <w:r w:rsidR="005E4260" w:rsidRPr="006C5593">
        <w:rPr>
          <w:rFonts w:cs="Arial"/>
          <w:bCs/>
          <w:color w:val="000000" w:themeColor="text1"/>
          <w:sz w:val="26"/>
          <w:szCs w:val="26"/>
        </w:rPr>
        <w:t xml:space="preserve">bigger Waste Management Plant from SWACHH as </w:t>
      </w:r>
      <w:r w:rsidR="006C5593" w:rsidRPr="006C5593">
        <w:rPr>
          <w:rFonts w:cs="Arial"/>
          <w:bCs/>
          <w:color w:val="000000" w:themeColor="text1"/>
          <w:sz w:val="26"/>
          <w:szCs w:val="26"/>
        </w:rPr>
        <w:t xml:space="preserve">a </w:t>
      </w:r>
      <w:r w:rsidR="005E4260" w:rsidRPr="006C5593">
        <w:rPr>
          <w:rFonts w:cs="Arial"/>
          <w:bCs/>
          <w:color w:val="000000" w:themeColor="text1"/>
          <w:sz w:val="26"/>
          <w:szCs w:val="26"/>
        </w:rPr>
        <w:t>replacement of present plant considering further expansion</w:t>
      </w:r>
      <w:r w:rsidR="006C5593" w:rsidRPr="006C5593">
        <w:rPr>
          <w:rFonts w:cs="Arial"/>
          <w:bCs/>
          <w:color w:val="000000" w:themeColor="text1"/>
          <w:sz w:val="26"/>
          <w:szCs w:val="26"/>
        </w:rPr>
        <w:t xml:space="preserve"> of PHASE II</w:t>
      </w:r>
      <w:r w:rsidR="005E4260" w:rsidRPr="006C5593">
        <w:rPr>
          <w:rFonts w:cs="Arial"/>
          <w:bCs/>
          <w:color w:val="000000" w:themeColor="text1"/>
          <w:sz w:val="26"/>
          <w:szCs w:val="26"/>
        </w:rPr>
        <w:t xml:space="preserve">. </w:t>
      </w:r>
      <w:r w:rsidR="005E4260" w:rsidRPr="006C5593">
        <w:rPr>
          <w:rFonts w:cs="Calibri"/>
          <w:color w:val="000000" w:themeColor="text1"/>
          <w:sz w:val="24"/>
          <w:szCs w:val="24"/>
        </w:rPr>
        <w:t>PARTY OF THE SECOND PART</w:t>
      </w:r>
      <w:r w:rsidR="005E4260" w:rsidRPr="006C5593">
        <w:rPr>
          <w:rFonts w:cs="Arial"/>
          <w:bCs/>
          <w:color w:val="000000" w:themeColor="text1"/>
          <w:sz w:val="26"/>
          <w:szCs w:val="26"/>
        </w:rPr>
        <w:t xml:space="preserve"> agrees to provide space for new plant and its installation from SWACHH</w:t>
      </w:r>
      <w:r w:rsidR="006C5593" w:rsidRPr="006C5593">
        <w:rPr>
          <w:rFonts w:cs="Arial"/>
          <w:bCs/>
          <w:color w:val="000000" w:themeColor="text1"/>
          <w:sz w:val="26"/>
          <w:szCs w:val="26"/>
        </w:rPr>
        <w:t>.</w:t>
      </w:r>
    </w:p>
    <w:p w:rsidR="00505C17" w:rsidRPr="006C5593" w:rsidRDefault="00101E46" w:rsidP="0080170D">
      <w:pPr>
        <w:numPr>
          <w:ilvl w:val="0"/>
          <w:numId w:val="13"/>
        </w:numPr>
        <w:spacing w:line="276" w:lineRule="auto"/>
        <w:jc w:val="both"/>
        <w:rPr>
          <w:rFonts w:cs="Calibri"/>
          <w:color w:val="000000" w:themeColor="text1"/>
          <w:sz w:val="24"/>
          <w:szCs w:val="24"/>
        </w:rPr>
      </w:pPr>
      <w:r w:rsidRPr="006C5593">
        <w:rPr>
          <w:rFonts w:cs="Calibri"/>
          <w:b/>
          <w:color w:val="000000" w:themeColor="text1"/>
          <w:sz w:val="24"/>
          <w:szCs w:val="24"/>
        </w:rPr>
        <w:t>A</w:t>
      </w:r>
      <w:r w:rsidR="00836908" w:rsidRPr="006C5593">
        <w:rPr>
          <w:rFonts w:cs="Calibri"/>
          <w:b/>
          <w:color w:val="000000" w:themeColor="text1"/>
          <w:sz w:val="24"/>
          <w:szCs w:val="24"/>
        </w:rPr>
        <w:t>DDITIONAL AMINITIES</w:t>
      </w:r>
      <w:r w:rsidRPr="006C5593">
        <w:rPr>
          <w:rFonts w:cs="Calibri"/>
          <w:color w:val="000000" w:themeColor="text1"/>
          <w:sz w:val="24"/>
          <w:szCs w:val="24"/>
        </w:rPr>
        <w:t xml:space="preserve"> </w:t>
      </w:r>
      <w:r w:rsidR="006A72CD" w:rsidRPr="006C5593">
        <w:rPr>
          <w:rFonts w:cs="Calibri"/>
          <w:color w:val="000000" w:themeColor="text1"/>
          <w:sz w:val="24"/>
          <w:szCs w:val="24"/>
        </w:rPr>
        <w:t>–</w:t>
      </w:r>
      <w:r w:rsidRPr="006C5593">
        <w:rPr>
          <w:rFonts w:cs="Calibri"/>
          <w:color w:val="000000" w:themeColor="text1"/>
          <w:sz w:val="24"/>
          <w:szCs w:val="24"/>
        </w:rPr>
        <w:t xml:space="preserve"> </w:t>
      </w:r>
      <w:r w:rsidR="006A72CD" w:rsidRPr="006C5593">
        <w:rPr>
          <w:rFonts w:cs="Calibri"/>
          <w:color w:val="000000" w:themeColor="text1"/>
          <w:sz w:val="24"/>
          <w:szCs w:val="24"/>
        </w:rPr>
        <w:t xml:space="preserve">PARTY OF THE FIRST PART has requested to PARTY OF THE SECOND PART with list of additional amenities viz. </w:t>
      </w:r>
      <w:r w:rsidR="00B10B97" w:rsidRPr="006C5593">
        <w:rPr>
          <w:rFonts w:cs="Calibri"/>
          <w:color w:val="000000" w:themeColor="text1"/>
          <w:sz w:val="24"/>
          <w:szCs w:val="24"/>
        </w:rPr>
        <w:t>up gradation of CCTV Camera’s</w:t>
      </w:r>
      <w:r w:rsidR="0012038C" w:rsidRPr="006C5593">
        <w:rPr>
          <w:rFonts w:cs="Calibri"/>
          <w:color w:val="000000" w:themeColor="text1"/>
          <w:sz w:val="24"/>
          <w:szCs w:val="24"/>
        </w:rPr>
        <w:t xml:space="preserve">, LED Bulb’s, etc.  </w:t>
      </w:r>
      <w:r w:rsidR="00D236A1" w:rsidRPr="006C5593">
        <w:rPr>
          <w:rFonts w:cs="Calibri"/>
          <w:color w:val="000000" w:themeColor="text1"/>
          <w:sz w:val="24"/>
          <w:szCs w:val="24"/>
        </w:rPr>
        <w:t xml:space="preserve">On wish list </w:t>
      </w:r>
      <w:r w:rsidR="00703000" w:rsidRPr="006C5593">
        <w:rPr>
          <w:rFonts w:cs="Calibri"/>
          <w:color w:val="000000" w:themeColor="text1"/>
          <w:sz w:val="24"/>
          <w:szCs w:val="24"/>
        </w:rPr>
        <w:t>of PARTY</w:t>
      </w:r>
      <w:r w:rsidR="00D236A1" w:rsidRPr="006C5593">
        <w:rPr>
          <w:rFonts w:cs="Calibri"/>
          <w:color w:val="000000" w:themeColor="text1"/>
          <w:sz w:val="24"/>
          <w:szCs w:val="24"/>
        </w:rPr>
        <w:t xml:space="preserve"> OF THE FIRST</w:t>
      </w:r>
      <w:r w:rsidR="0012038C" w:rsidRPr="006C5593">
        <w:rPr>
          <w:rFonts w:cs="Calibri"/>
          <w:color w:val="000000" w:themeColor="text1"/>
          <w:sz w:val="24"/>
          <w:szCs w:val="24"/>
        </w:rPr>
        <w:t xml:space="preserve"> </w:t>
      </w:r>
      <w:r w:rsidR="00261BAE" w:rsidRPr="006C5593">
        <w:rPr>
          <w:rFonts w:cs="Calibri"/>
          <w:color w:val="000000" w:themeColor="text1"/>
          <w:sz w:val="24"/>
          <w:szCs w:val="24"/>
        </w:rPr>
        <w:t>PART it</w:t>
      </w:r>
      <w:r w:rsidR="00D236A1" w:rsidRPr="006C5593">
        <w:rPr>
          <w:rFonts w:cs="Calibri"/>
          <w:color w:val="000000" w:themeColor="text1"/>
          <w:sz w:val="24"/>
          <w:szCs w:val="24"/>
        </w:rPr>
        <w:t xml:space="preserve"> is agreed by and between the parties that </w:t>
      </w:r>
      <w:r w:rsidR="00703000" w:rsidRPr="006C5593">
        <w:rPr>
          <w:rFonts w:cs="Calibri"/>
          <w:color w:val="000000" w:themeColor="text1"/>
          <w:sz w:val="24"/>
          <w:szCs w:val="24"/>
        </w:rPr>
        <w:t xml:space="preserve">upon receipt of </w:t>
      </w:r>
      <w:r w:rsidR="00D236A1" w:rsidRPr="006C5593">
        <w:rPr>
          <w:rFonts w:cs="Calibri"/>
          <w:color w:val="000000" w:themeColor="text1"/>
          <w:sz w:val="24"/>
          <w:szCs w:val="24"/>
        </w:rPr>
        <w:t>separate communication</w:t>
      </w:r>
      <w:r w:rsidR="00261BAE" w:rsidRPr="006C5593">
        <w:rPr>
          <w:rFonts w:cs="Calibri"/>
          <w:color w:val="000000" w:themeColor="text1"/>
          <w:sz w:val="24"/>
          <w:szCs w:val="24"/>
        </w:rPr>
        <w:t xml:space="preserve"> nearing to the completion of Phase II of</w:t>
      </w:r>
      <w:r w:rsidR="005238FC" w:rsidRPr="006C5593">
        <w:rPr>
          <w:rFonts w:cs="Calibri"/>
          <w:color w:val="000000" w:themeColor="text1"/>
          <w:sz w:val="24"/>
          <w:szCs w:val="24"/>
        </w:rPr>
        <w:t xml:space="preserve"> the</w:t>
      </w:r>
      <w:r w:rsidR="00261BAE" w:rsidRPr="006C5593">
        <w:rPr>
          <w:rFonts w:cs="Calibri"/>
          <w:color w:val="000000" w:themeColor="text1"/>
          <w:sz w:val="24"/>
          <w:szCs w:val="24"/>
        </w:rPr>
        <w:t xml:space="preserve"> project, PARTY</w:t>
      </w:r>
      <w:r w:rsidR="00703000" w:rsidRPr="006C5593">
        <w:rPr>
          <w:rFonts w:cs="Calibri"/>
          <w:color w:val="000000" w:themeColor="text1"/>
          <w:sz w:val="24"/>
          <w:szCs w:val="24"/>
        </w:rPr>
        <w:t xml:space="preserve"> OF THE SECOND PART will give serious thought in </w:t>
      </w:r>
      <w:r w:rsidR="00261BAE" w:rsidRPr="006C5593">
        <w:rPr>
          <w:rFonts w:cs="Calibri"/>
          <w:color w:val="000000" w:themeColor="text1"/>
          <w:sz w:val="24"/>
          <w:szCs w:val="24"/>
        </w:rPr>
        <w:t xml:space="preserve">the </w:t>
      </w:r>
      <w:r w:rsidR="00703000" w:rsidRPr="006C5593">
        <w:rPr>
          <w:rFonts w:cs="Calibri"/>
          <w:color w:val="000000" w:themeColor="text1"/>
          <w:sz w:val="24"/>
          <w:szCs w:val="24"/>
        </w:rPr>
        <w:t xml:space="preserve">subject against feasibility, affordability and </w:t>
      </w:r>
      <w:r w:rsidR="0080170D" w:rsidRPr="006C5593">
        <w:rPr>
          <w:rFonts w:cs="Calibri"/>
          <w:color w:val="000000" w:themeColor="text1"/>
          <w:sz w:val="24"/>
          <w:szCs w:val="24"/>
        </w:rPr>
        <w:t>necessity</w:t>
      </w:r>
      <w:r w:rsidR="00703000" w:rsidRPr="006C5593">
        <w:rPr>
          <w:rFonts w:cs="Calibri"/>
          <w:color w:val="000000" w:themeColor="text1"/>
          <w:sz w:val="24"/>
          <w:szCs w:val="24"/>
        </w:rPr>
        <w:t>.</w:t>
      </w:r>
      <w:r w:rsidR="00D236A1" w:rsidRPr="006C5593">
        <w:rPr>
          <w:rFonts w:cs="Calibri"/>
          <w:color w:val="000000" w:themeColor="text1"/>
          <w:sz w:val="24"/>
          <w:szCs w:val="24"/>
        </w:rPr>
        <w:t xml:space="preserve">  </w:t>
      </w:r>
    </w:p>
    <w:p w:rsidR="00F61E58" w:rsidRPr="006C5593" w:rsidRDefault="008032C5" w:rsidP="0080170D">
      <w:pPr>
        <w:numPr>
          <w:ilvl w:val="0"/>
          <w:numId w:val="13"/>
        </w:numPr>
        <w:spacing w:line="276" w:lineRule="auto"/>
        <w:jc w:val="both"/>
        <w:rPr>
          <w:rFonts w:cs="Calibri"/>
          <w:color w:val="000000" w:themeColor="text1"/>
          <w:sz w:val="24"/>
          <w:szCs w:val="24"/>
        </w:rPr>
      </w:pPr>
      <w:r w:rsidRPr="006C5593">
        <w:rPr>
          <w:rFonts w:cs="Calibri"/>
          <w:b/>
          <w:color w:val="000000" w:themeColor="text1"/>
          <w:sz w:val="24"/>
          <w:szCs w:val="24"/>
        </w:rPr>
        <w:t>ENGINERING DRAWINGS AND RELETED DOCUMENTS</w:t>
      </w:r>
      <w:r w:rsidRPr="006C5593">
        <w:rPr>
          <w:rFonts w:cs="Calibri"/>
          <w:color w:val="000000" w:themeColor="text1"/>
          <w:sz w:val="24"/>
          <w:szCs w:val="24"/>
        </w:rPr>
        <w:t xml:space="preserve"> – It is agreed by and between the parties that </w:t>
      </w:r>
      <w:r w:rsidR="00F22E77" w:rsidRPr="006C5593">
        <w:rPr>
          <w:rFonts w:cs="Calibri"/>
          <w:color w:val="000000" w:themeColor="text1"/>
          <w:sz w:val="24"/>
          <w:szCs w:val="24"/>
        </w:rPr>
        <w:t xml:space="preserve">a </w:t>
      </w:r>
      <w:r w:rsidRPr="006C5593">
        <w:rPr>
          <w:rFonts w:cs="Calibri"/>
          <w:color w:val="000000" w:themeColor="text1"/>
          <w:sz w:val="24"/>
          <w:szCs w:val="24"/>
        </w:rPr>
        <w:t>s</w:t>
      </w:r>
      <w:r w:rsidR="00D84D44" w:rsidRPr="006C5593">
        <w:rPr>
          <w:rFonts w:cs="Calibri"/>
          <w:color w:val="000000" w:themeColor="text1"/>
          <w:sz w:val="24"/>
          <w:szCs w:val="24"/>
        </w:rPr>
        <w:t>oft copies</w:t>
      </w:r>
      <w:r w:rsidR="00C7494E" w:rsidRPr="006C5593">
        <w:rPr>
          <w:rFonts w:cs="Calibri"/>
          <w:color w:val="000000" w:themeColor="text1"/>
          <w:sz w:val="24"/>
          <w:szCs w:val="24"/>
        </w:rPr>
        <w:t xml:space="preserve"> &amp; duplicate copies of</w:t>
      </w:r>
      <w:r w:rsidRPr="006C5593">
        <w:rPr>
          <w:rFonts w:cs="Calibri"/>
          <w:color w:val="000000" w:themeColor="text1"/>
          <w:sz w:val="24"/>
          <w:szCs w:val="24"/>
        </w:rPr>
        <w:t xml:space="preserve"> various engineering drawings viz. sanction lay out, structural plans, building plans and lay out, electrical</w:t>
      </w:r>
      <w:r w:rsidR="00673260" w:rsidRPr="006C5593">
        <w:rPr>
          <w:rFonts w:cs="Calibri"/>
          <w:color w:val="000000" w:themeColor="text1"/>
          <w:sz w:val="24"/>
          <w:szCs w:val="24"/>
        </w:rPr>
        <w:t xml:space="preserve">, </w:t>
      </w:r>
      <w:r w:rsidR="00AE5B50" w:rsidRPr="006C5593">
        <w:rPr>
          <w:rFonts w:cs="Calibri"/>
          <w:color w:val="000000" w:themeColor="text1"/>
          <w:sz w:val="24"/>
          <w:szCs w:val="24"/>
        </w:rPr>
        <w:t>gas and</w:t>
      </w:r>
      <w:r w:rsidRPr="006C5593">
        <w:rPr>
          <w:rFonts w:cs="Calibri"/>
          <w:color w:val="000000" w:themeColor="text1"/>
          <w:sz w:val="24"/>
          <w:szCs w:val="24"/>
        </w:rPr>
        <w:t xml:space="preserve"> drainage diagrams</w:t>
      </w:r>
      <w:r w:rsidR="003069A5" w:rsidRPr="006C5593">
        <w:rPr>
          <w:rFonts w:cs="Calibri"/>
          <w:color w:val="000000" w:themeColor="text1"/>
          <w:sz w:val="24"/>
          <w:szCs w:val="24"/>
        </w:rPr>
        <w:t xml:space="preserve">, local &amp; state government clearances including NA orders, documents of pending </w:t>
      </w:r>
      <w:r w:rsidR="00E84892" w:rsidRPr="006C5593">
        <w:rPr>
          <w:rFonts w:cs="Calibri"/>
          <w:color w:val="000000" w:themeColor="text1"/>
          <w:sz w:val="24"/>
          <w:szCs w:val="24"/>
        </w:rPr>
        <w:t>litigations</w:t>
      </w:r>
      <w:r w:rsidRPr="006C5593">
        <w:rPr>
          <w:rFonts w:cs="Calibri"/>
          <w:color w:val="000000" w:themeColor="text1"/>
          <w:sz w:val="24"/>
          <w:szCs w:val="24"/>
        </w:rPr>
        <w:t xml:space="preserve"> etc. will be pass</w:t>
      </w:r>
      <w:r w:rsidR="00F22E77" w:rsidRPr="006C5593">
        <w:rPr>
          <w:rFonts w:cs="Calibri"/>
          <w:color w:val="000000" w:themeColor="text1"/>
          <w:sz w:val="24"/>
          <w:szCs w:val="24"/>
        </w:rPr>
        <w:t>ed</w:t>
      </w:r>
      <w:r w:rsidRPr="006C5593">
        <w:rPr>
          <w:rFonts w:cs="Calibri"/>
          <w:color w:val="000000" w:themeColor="text1"/>
          <w:sz w:val="24"/>
          <w:szCs w:val="24"/>
        </w:rPr>
        <w:t xml:space="preserve"> on to PARTY OF THE FIRST PART at the</w:t>
      </w:r>
      <w:r w:rsidR="00E86A7D" w:rsidRPr="006C5593">
        <w:rPr>
          <w:rFonts w:cs="Calibri"/>
          <w:color w:val="000000" w:themeColor="text1"/>
          <w:sz w:val="24"/>
          <w:szCs w:val="24"/>
        </w:rPr>
        <w:t xml:space="preserve"> time </w:t>
      </w:r>
      <w:r w:rsidR="00C7494E" w:rsidRPr="006C5593">
        <w:rPr>
          <w:rFonts w:cs="Calibri"/>
          <w:color w:val="000000" w:themeColor="text1"/>
          <w:sz w:val="24"/>
          <w:szCs w:val="24"/>
        </w:rPr>
        <w:t>of handover</w:t>
      </w:r>
      <w:r w:rsidRPr="006C5593">
        <w:rPr>
          <w:rFonts w:cs="Calibri"/>
          <w:color w:val="000000" w:themeColor="text1"/>
          <w:sz w:val="24"/>
          <w:szCs w:val="24"/>
        </w:rPr>
        <w:t xml:space="preserve"> of Sai Avishkar CHS by PARTY OF THE SECOND PART.  It is further agreed by and between the parties that original set of all documents will be hand</w:t>
      </w:r>
      <w:r w:rsidR="00F22E77" w:rsidRPr="006C5593">
        <w:rPr>
          <w:rFonts w:cs="Calibri"/>
          <w:color w:val="000000" w:themeColor="text1"/>
          <w:sz w:val="24"/>
          <w:szCs w:val="24"/>
        </w:rPr>
        <w:t>ed</w:t>
      </w:r>
      <w:r w:rsidR="00E86A7D" w:rsidRPr="006C5593">
        <w:rPr>
          <w:rFonts w:cs="Calibri"/>
          <w:color w:val="000000" w:themeColor="text1"/>
          <w:sz w:val="24"/>
          <w:szCs w:val="24"/>
        </w:rPr>
        <w:t xml:space="preserve"> over from</w:t>
      </w:r>
      <w:r w:rsidRPr="006C5593">
        <w:rPr>
          <w:rFonts w:cs="Calibri"/>
          <w:color w:val="000000" w:themeColor="text1"/>
          <w:sz w:val="24"/>
          <w:szCs w:val="24"/>
        </w:rPr>
        <w:t xml:space="preserve"> PARTY OF THE SECOND PART </w:t>
      </w:r>
      <w:r w:rsidR="002F10D2" w:rsidRPr="006C5593">
        <w:rPr>
          <w:rFonts w:cs="Calibri"/>
          <w:color w:val="000000" w:themeColor="text1"/>
          <w:sz w:val="24"/>
          <w:szCs w:val="24"/>
        </w:rPr>
        <w:t xml:space="preserve">to the PARTY OF THE FIRST </w:t>
      </w:r>
      <w:r w:rsidR="00E86A7D" w:rsidRPr="006C5593">
        <w:rPr>
          <w:rFonts w:cs="Calibri"/>
          <w:color w:val="000000" w:themeColor="text1"/>
          <w:sz w:val="24"/>
          <w:szCs w:val="24"/>
        </w:rPr>
        <w:t>at the time of handover.</w:t>
      </w:r>
    </w:p>
    <w:p w:rsidR="00C92257" w:rsidRPr="006C5593" w:rsidRDefault="00F61E58" w:rsidP="00DF1D11">
      <w:pPr>
        <w:numPr>
          <w:ilvl w:val="0"/>
          <w:numId w:val="13"/>
        </w:numPr>
        <w:spacing w:line="276" w:lineRule="auto"/>
        <w:jc w:val="both"/>
        <w:rPr>
          <w:rFonts w:cs="Calibri"/>
          <w:color w:val="000000" w:themeColor="text1"/>
          <w:sz w:val="24"/>
          <w:szCs w:val="24"/>
        </w:rPr>
      </w:pPr>
      <w:r w:rsidRPr="006C5593">
        <w:rPr>
          <w:rFonts w:cs="Calibri"/>
          <w:b/>
          <w:color w:val="000000" w:themeColor="text1"/>
          <w:sz w:val="24"/>
          <w:szCs w:val="24"/>
        </w:rPr>
        <w:lastRenderedPageBreak/>
        <w:t xml:space="preserve">TECHNICAL SUPPORT </w:t>
      </w:r>
      <w:r w:rsidRPr="006C5593">
        <w:rPr>
          <w:rFonts w:cs="Calibri"/>
          <w:color w:val="000000" w:themeColor="text1"/>
          <w:sz w:val="24"/>
          <w:szCs w:val="24"/>
        </w:rPr>
        <w:t xml:space="preserve">– Against taking over of </w:t>
      </w:r>
      <w:r w:rsidR="00F22E77" w:rsidRPr="006C5593">
        <w:rPr>
          <w:rFonts w:cs="Calibri"/>
          <w:color w:val="000000" w:themeColor="text1"/>
          <w:sz w:val="24"/>
          <w:szCs w:val="24"/>
        </w:rPr>
        <w:t xml:space="preserve">Sai Avishkar </w:t>
      </w:r>
      <w:r w:rsidRPr="006C5593">
        <w:rPr>
          <w:rFonts w:cs="Calibri"/>
          <w:color w:val="000000" w:themeColor="text1"/>
          <w:sz w:val="24"/>
          <w:szCs w:val="24"/>
        </w:rPr>
        <w:t xml:space="preserve">CHS management, </w:t>
      </w:r>
      <w:r w:rsidR="00F22E77" w:rsidRPr="006C5593">
        <w:rPr>
          <w:rFonts w:cs="Calibri"/>
          <w:color w:val="000000" w:themeColor="text1"/>
          <w:sz w:val="24"/>
          <w:szCs w:val="24"/>
        </w:rPr>
        <w:t xml:space="preserve">Sai Avishkar </w:t>
      </w:r>
      <w:r w:rsidRPr="006C5593">
        <w:rPr>
          <w:rFonts w:cs="Calibri"/>
          <w:color w:val="000000" w:themeColor="text1"/>
          <w:sz w:val="24"/>
          <w:szCs w:val="24"/>
        </w:rPr>
        <w:t>CHS</w:t>
      </w:r>
      <w:r w:rsidR="00F22E77" w:rsidRPr="006C5593">
        <w:rPr>
          <w:rFonts w:cs="Calibri"/>
          <w:color w:val="000000" w:themeColor="text1"/>
          <w:sz w:val="24"/>
          <w:szCs w:val="24"/>
        </w:rPr>
        <w:t xml:space="preserve"> is</w:t>
      </w:r>
      <w:r w:rsidRPr="006C5593">
        <w:rPr>
          <w:rFonts w:cs="Calibri"/>
          <w:color w:val="000000" w:themeColor="text1"/>
          <w:sz w:val="24"/>
          <w:szCs w:val="24"/>
        </w:rPr>
        <w:t xml:space="preserve"> required to carry out lots of responsibilities including up keeping of premises and maintenance </w:t>
      </w:r>
      <w:r w:rsidR="00152C79" w:rsidRPr="006C5593">
        <w:rPr>
          <w:rFonts w:cs="Calibri"/>
          <w:color w:val="000000" w:themeColor="text1"/>
          <w:sz w:val="24"/>
          <w:szCs w:val="24"/>
        </w:rPr>
        <w:t xml:space="preserve">of various plants, machineries, fixtures etc.  It is agreed by and between the parties that PARTY OF THE SECOND PART will provide full technical support and expertise </w:t>
      </w:r>
      <w:r w:rsidR="000673D5" w:rsidRPr="006C5593">
        <w:rPr>
          <w:rFonts w:cs="Calibri"/>
          <w:color w:val="000000" w:themeColor="text1"/>
          <w:sz w:val="24"/>
          <w:szCs w:val="24"/>
        </w:rPr>
        <w:t xml:space="preserve">except cost </w:t>
      </w:r>
      <w:r w:rsidR="00152C79" w:rsidRPr="006C5593">
        <w:rPr>
          <w:rFonts w:cs="Calibri"/>
          <w:color w:val="000000" w:themeColor="text1"/>
          <w:sz w:val="24"/>
          <w:szCs w:val="24"/>
        </w:rPr>
        <w:t xml:space="preserve">to PARTY OF THE FIRST PART for smooth and </w:t>
      </w:r>
      <w:r w:rsidR="00E754E5" w:rsidRPr="006C5593">
        <w:rPr>
          <w:rFonts w:cs="Calibri"/>
          <w:color w:val="000000" w:themeColor="text1"/>
          <w:sz w:val="24"/>
          <w:szCs w:val="24"/>
        </w:rPr>
        <w:t>healthy</w:t>
      </w:r>
      <w:r w:rsidR="001A6F48" w:rsidRPr="006C5593">
        <w:rPr>
          <w:rFonts w:cs="Calibri"/>
          <w:color w:val="000000" w:themeColor="text1"/>
          <w:sz w:val="24"/>
          <w:szCs w:val="24"/>
        </w:rPr>
        <w:t xml:space="preserve"> conduct of operations of all such </w:t>
      </w:r>
      <w:proofErr w:type="spellStart"/>
      <w:r w:rsidR="001A6F48" w:rsidRPr="006C5593">
        <w:rPr>
          <w:rFonts w:cs="Calibri"/>
          <w:color w:val="000000" w:themeColor="text1"/>
          <w:sz w:val="24"/>
          <w:szCs w:val="24"/>
        </w:rPr>
        <w:t>equipments</w:t>
      </w:r>
      <w:proofErr w:type="spellEnd"/>
      <w:r w:rsidR="001A6F48" w:rsidRPr="006C5593">
        <w:rPr>
          <w:rFonts w:cs="Calibri"/>
          <w:color w:val="000000" w:themeColor="text1"/>
          <w:sz w:val="24"/>
          <w:szCs w:val="24"/>
        </w:rPr>
        <w:t>, plants and machineries.</w:t>
      </w:r>
      <w:r w:rsidR="00E754E5" w:rsidRPr="006C5593">
        <w:rPr>
          <w:rFonts w:cs="Calibri"/>
          <w:color w:val="000000" w:themeColor="text1"/>
          <w:sz w:val="24"/>
          <w:szCs w:val="24"/>
        </w:rPr>
        <w:t xml:space="preserve"> </w:t>
      </w:r>
      <w:r w:rsidR="00152C79" w:rsidRPr="006C5593">
        <w:rPr>
          <w:rFonts w:cs="Calibri"/>
          <w:color w:val="000000" w:themeColor="text1"/>
          <w:sz w:val="24"/>
          <w:szCs w:val="24"/>
        </w:rPr>
        <w:t xml:space="preserve"> </w:t>
      </w:r>
    </w:p>
    <w:p w:rsidR="000A0A00" w:rsidRPr="006C5593" w:rsidRDefault="008032C5" w:rsidP="0080170D">
      <w:pPr>
        <w:numPr>
          <w:ilvl w:val="0"/>
          <w:numId w:val="13"/>
        </w:numPr>
        <w:spacing w:line="276" w:lineRule="auto"/>
        <w:jc w:val="both"/>
        <w:rPr>
          <w:rFonts w:cs="Calibri"/>
          <w:b/>
          <w:color w:val="000000" w:themeColor="text1"/>
          <w:sz w:val="24"/>
          <w:szCs w:val="24"/>
        </w:rPr>
      </w:pPr>
      <w:r w:rsidRPr="006C5593">
        <w:rPr>
          <w:rFonts w:cs="Calibri"/>
          <w:color w:val="000000" w:themeColor="text1"/>
          <w:sz w:val="24"/>
          <w:szCs w:val="24"/>
        </w:rPr>
        <w:t xml:space="preserve"> </w:t>
      </w:r>
      <w:r w:rsidR="006A3015" w:rsidRPr="006C5593">
        <w:rPr>
          <w:rFonts w:cs="Calibri"/>
          <w:b/>
          <w:color w:val="000000" w:themeColor="text1"/>
          <w:sz w:val="24"/>
          <w:szCs w:val="24"/>
        </w:rPr>
        <w:t xml:space="preserve">PROVISIONS OF CO-OP ACT 1960 </w:t>
      </w:r>
      <w:r w:rsidR="006A3015" w:rsidRPr="006C5593">
        <w:rPr>
          <w:rFonts w:cs="Calibri"/>
          <w:color w:val="000000" w:themeColor="text1"/>
          <w:sz w:val="24"/>
          <w:szCs w:val="24"/>
        </w:rPr>
        <w:t xml:space="preserve">-  As per provision of Law, it is agreed by and between the parties that PARTY OF THE </w:t>
      </w:r>
      <w:r w:rsidR="00BF6EB2" w:rsidRPr="006C5593">
        <w:rPr>
          <w:rFonts w:cs="Calibri"/>
          <w:color w:val="000000" w:themeColor="text1"/>
          <w:sz w:val="24"/>
          <w:szCs w:val="24"/>
        </w:rPr>
        <w:t>SECOND</w:t>
      </w:r>
      <w:r w:rsidR="006A3015" w:rsidRPr="006C5593">
        <w:rPr>
          <w:rFonts w:cs="Calibri"/>
          <w:color w:val="000000" w:themeColor="text1"/>
          <w:sz w:val="24"/>
          <w:szCs w:val="24"/>
        </w:rPr>
        <w:t xml:space="preserve"> PART</w:t>
      </w:r>
      <w:r w:rsidR="00D96878" w:rsidRPr="006C5593">
        <w:rPr>
          <w:rFonts w:cs="Calibri"/>
          <w:color w:val="000000" w:themeColor="text1"/>
          <w:sz w:val="24"/>
          <w:szCs w:val="24"/>
        </w:rPr>
        <w:t xml:space="preserve"> will immediately handover underwritten documents</w:t>
      </w:r>
      <w:r w:rsidR="000A0A00" w:rsidRPr="006C5593">
        <w:rPr>
          <w:rFonts w:cs="Calibri"/>
          <w:color w:val="000000" w:themeColor="text1"/>
          <w:sz w:val="24"/>
          <w:szCs w:val="24"/>
        </w:rPr>
        <w:t xml:space="preserve"> to the Chairman of</w:t>
      </w:r>
      <w:r w:rsidR="00F22E77" w:rsidRPr="006C5593">
        <w:rPr>
          <w:rFonts w:cs="Calibri"/>
          <w:color w:val="000000" w:themeColor="text1"/>
          <w:sz w:val="24"/>
          <w:szCs w:val="24"/>
        </w:rPr>
        <w:t xml:space="preserve"> Sai Avishkar</w:t>
      </w:r>
      <w:r w:rsidR="000A0A00" w:rsidRPr="006C5593">
        <w:rPr>
          <w:rFonts w:cs="Calibri"/>
          <w:color w:val="000000" w:themeColor="text1"/>
          <w:sz w:val="24"/>
          <w:szCs w:val="24"/>
        </w:rPr>
        <w:t xml:space="preserve"> CHS </w:t>
      </w:r>
      <w:ins w:id="14" w:author="Comp" w:date="2017-04-25T21:21:00Z">
        <w:r w:rsidR="00F22E77" w:rsidRPr="006C5593">
          <w:rPr>
            <w:rFonts w:cs="Calibri"/>
            <w:color w:val="000000" w:themeColor="text1"/>
            <w:sz w:val="24"/>
            <w:szCs w:val="24"/>
          </w:rPr>
          <w:t>:</w:t>
        </w:r>
      </w:ins>
    </w:p>
    <w:p w:rsidR="000A0A00" w:rsidRPr="006C5593" w:rsidRDefault="00F22E77" w:rsidP="0080170D">
      <w:pPr>
        <w:numPr>
          <w:ilvl w:val="0"/>
          <w:numId w:val="15"/>
        </w:numPr>
        <w:spacing w:after="0" w:line="240" w:lineRule="auto"/>
        <w:jc w:val="both"/>
        <w:rPr>
          <w:rFonts w:cs="Calibri"/>
          <w:b/>
          <w:color w:val="000000" w:themeColor="text1"/>
          <w:sz w:val="24"/>
          <w:szCs w:val="24"/>
        </w:rPr>
      </w:pPr>
      <w:r w:rsidRPr="006C5593">
        <w:rPr>
          <w:rFonts w:cs="Calibri"/>
          <w:color w:val="000000" w:themeColor="text1"/>
          <w:sz w:val="24"/>
          <w:szCs w:val="24"/>
        </w:rPr>
        <w:t xml:space="preserve">Acknowledgement </w:t>
      </w:r>
      <w:r w:rsidR="000A0A00" w:rsidRPr="006C5593">
        <w:rPr>
          <w:rFonts w:cs="Calibri"/>
          <w:color w:val="000000" w:themeColor="text1"/>
          <w:sz w:val="24"/>
          <w:szCs w:val="24"/>
        </w:rPr>
        <w:t>copy of application for registration of</w:t>
      </w:r>
      <w:r w:rsidRPr="006C5593">
        <w:rPr>
          <w:rFonts w:cs="Calibri"/>
          <w:color w:val="000000" w:themeColor="text1"/>
          <w:sz w:val="24"/>
          <w:szCs w:val="24"/>
        </w:rPr>
        <w:t xml:space="preserve"> Sai Avishkar</w:t>
      </w:r>
      <w:r w:rsidR="000A0A00" w:rsidRPr="006C5593">
        <w:rPr>
          <w:rFonts w:cs="Calibri"/>
          <w:color w:val="000000" w:themeColor="text1"/>
          <w:sz w:val="24"/>
          <w:szCs w:val="24"/>
        </w:rPr>
        <w:t xml:space="preserve"> CHS.</w:t>
      </w:r>
    </w:p>
    <w:p w:rsidR="000A0A00" w:rsidRPr="006C5593" w:rsidRDefault="000A0A00" w:rsidP="0080170D">
      <w:pPr>
        <w:numPr>
          <w:ilvl w:val="0"/>
          <w:numId w:val="15"/>
        </w:numPr>
        <w:spacing w:after="0" w:line="240" w:lineRule="auto"/>
        <w:jc w:val="both"/>
        <w:rPr>
          <w:rFonts w:cs="Calibri"/>
          <w:b/>
          <w:color w:val="000000" w:themeColor="text1"/>
          <w:sz w:val="24"/>
          <w:szCs w:val="24"/>
        </w:rPr>
      </w:pPr>
      <w:r w:rsidRPr="006C5593">
        <w:rPr>
          <w:rFonts w:cs="Calibri"/>
          <w:color w:val="000000" w:themeColor="text1"/>
          <w:sz w:val="24"/>
          <w:szCs w:val="24"/>
        </w:rPr>
        <w:t>Copy of the by-laws of the Society along with Certificate of Registration of Society.</w:t>
      </w:r>
    </w:p>
    <w:p w:rsidR="008032C5" w:rsidRPr="006C5593" w:rsidRDefault="000A0A00" w:rsidP="0080170D">
      <w:pPr>
        <w:numPr>
          <w:ilvl w:val="0"/>
          <w:numId w:val="15"/>
        </w:numPr>
        <w:spacing w:after="0" w:line="240" w:lineRule="auto"/>
        <w:jc w:val="both"/>
        <w:rPr>
          <w:rFonts w:cs="Calibri"/>
          <w:b/>
          <w:color w:val="000000" w:themeColor="text1"/>
          <w:sz w:val="24"/>
          <w:szCs w:val="24"/>
        </w:rPr>
      </w:pPr>
      <w:r w:rsidRPr="006C5593">
        <w:rPr>
          <w:rFonts w:cs="Calibri"/>
          <w:color w:val="000000" w:themeColor="text1"/>
          <w:sz w:val="24"/>
          <w:szCs w:val="24"/>
        </w:rPr>
        <w:t xml:space="preserve">Bank Passbook, </w:t>
      </w:r>
      <w:proofErr w:type="spellStart"/>
      <w:r w:rsidRPr="006C5593">
        <w:rPr>
          <w:rFonts w:cs="Calibri"/>
          <w:color w:val="000000" w:themeColor="text1"/>
          <w:sz w:val="24"/>
          <w:szCs w:val="24"/>
        </w:rPr>
        <w:t>Challans</w:t>
      </w:r>
      <w:proofErr w:type="spellEnd"/>
      <w:r w:rsidRPr="006C5593">
        <w:rPr>
          <w:rFonts w:cs="Calibri"/>
          <w:color w:val="000000" w:themeColor="text1"/>
          <w:sz w:val="24"/>
          <w:szCs w:val="24"/>
        </w:rPr>
        <w:t xml:space="preserve"> for amount credited to Societies Account, Counterfoils of </w:t>
      </w:r>
      <w:proofErr w:type="spellStart"/>
      <w:r w:rsidRPr="006C5593">
        <w:rPr>
          <w:rFonts w:cs="Calibri"/>
          <w:color w:val="000000" w:themeColor="text1"/>
          <w:sz w:val="24"/>
          <w:szCs w:val="24"/>
        </w:rPr>
        <w:t>cheques</w:t>
      </w:r>
      <w:proofErr w:type="spellEnd"/>
      <w:r w:rsidRPr="006C5593">
        <w:rPr>
          <w:rFonts w:cs="Calibri"/>
          <w:color w:val="000000" w:themeColor="text1"/>
          <w:sz w:val="24"/>
          <w:szCs w:val="24"/>
        </w:rPr>
        <w:t xml:space="preserve"> and unused check leaves, Vouchers for amount spends</w:t>
      </w:r>
      <w:r w:rsidR="00632FE2" w:rsidRPr="006C5593">
        <w:rPr>
          <w:rFonts w:cs="Calibri"/>
          <w:color w:val="000000" w:themeColor="text1"/>
          <w:sz w:val="24"/>
          <w:szCs w:val="24"/>
        </w:rPr>
        <w:t>, Book</w:t>
      </w:r>
      <w:r w:rsidR="00572D2B" w:rsidRPr="006C5593">
        <w:rPr>
          <w:rFonts w:cs="Calibri"/>
          <w:color w:val="000000" w:themeColor="text1"/>
          <w:sz w:val="24"/>
          <w:szCs w:val="24"/>
        </w:rPr>
        <w:t xml:space="preserve"> keeping of Society in hard or soft format and signed Statement of Accounts.</w:t>
      </w:r>
    </w:p>
    <w:p w:rsidR="0015579E" w:rsidRPr="006C5593" w:rsidRDefault="0015579E" w:rsidP="0080170D">
      <w:pPr>
        <w:numPr>
          <w:ilvl w:val="0"/>
          <w:numId w:val="15"/>
        </w:numPr>
        <w:spacing w:after="0" w:line="240" w:lineRule="auto"/>
        <w:jc w:val="both"/>
        <w:rPr>
          <w:rFonts w:cs="Calibri"/>
          <w:b/>
          <w:color w:val="000000" w:themeColor="text1"/>
          <w:sz w:val="24"/>
          <w:szCs w:val="24"/>
        </w:rPr>
      </w:pPr>
      <w:r w:rsidRPr="006C5593">
        <w:rPr>
          <w:rFonts w:cs="Calibri"/>
          <w:color w:val="000000" w:themeColor="text1"/>
          <w:sz w:val="24"/>
          <w:szCs w:val="24"/>
        </w:rPr>
        <w:t>Cash Balance if any.</w:t>
      </w:r>
    </w:p>
    <w:p w:rsidR="00572D2B" w:rsidRPr="006C5593" w:rsidRDefault="0015579E" w:rsidP="0080170D">
      <w:pPr>
        <w:numPr>
          <w:ilvl w:val="0"/>
          <w:numId w:val="15"/>
        </w:numPr>
        <w:spacing w:after="0" w:line="240" w:lineRule="auto"/>
        <w:jc w:val="both"/>
        <w:rPr>
          <w:rFonts w:cs="Calibri"/>
          <w:color w:val="000000" w:themeColor="text1"/>
          <w:sz w:val="24"/>
          <w:szCs w:val="24"/>
        </w:rPr>
      </w:pPr>
      <w:r w:rsidRPr="006C5593">
        <w:rPr>
          <w:rFonts w:cs="Calibri"/>
          <w:color w:val="000000" w:themeColor="text1"/>
          <w:sz w:val="24"/>
          <w:szCs w:val="24"/>
        </w:rPr>
        <w:t>Statement of information of Promoters.</w:t>
      </w:r>
    </w:p>
    <w:p w:rsidR="0015579E" w:rsidRPr="006C5593" w:rsidRDefault="003069A5" w:rsidP="0080170D">
      <w:pPr>
        <w:numPr>
          <w:ilvl w:val="0"/>
          <w:numId w:val="15"/>
        </w:numPr>
        <w:spacing w:after="0" w:line="240" w:lineRule="auto"/>
        <w:jc w:val="both"/>
        <w:rPr>
          <w:rFonts w:cs="Calibri"/>
          <w:color w:val="000000" w:themeColor="text1"/>
          <w:sz w:val="24"/>
          <w:szCs w:val="24"/>
        </w:rPr>
      </w:pPr>
      <w:r w:rsidRPr="006C5593">
        <w:rPr>
          <w:rFonts w:cs="Calibri"/>
          <w:color w:val="000000" w:themeColor="text1"/>
          <w:sz w:val="24"/>
          <w:szCs w:val="24"/>
        </w:rPr>
        <w:t xml:space="preserve">Copies of </w:t>
      </w:r>
      <w:r w:rsidR="00D161AF" w:rsidRPr="006C5593">
        <w:rPr>
          <w:rFonts w:cs="Calibri"/>
          <w:color w:val="000000" w:themeColor="text1"/>
          <w:sz w:val="24"/>
          <w:szCs w:val="24"/>
        </w:rPr>
        <w:t>AMC’s,</w:t>
      </w:r>
      <w:r w:rsidRPr="006C5593">
        <w:rPr>
          <w:rFonts w:cs="Calibri"/>
          <w:color w:val="000000" w:themeColor="text1"/>
          <w:sz w:val="24"/>
          <w:szCs w:val="24"/>
        </w:rPr>
        <w:t xml:space="preserve"> Membership Applications to various Government Bodies etc.</w:t>
      </w:r>
    </w:p>
    <w:p w:rsidR="00D64F0F" w:rsidRPr="006C5593" w:rsidRDefault="00D64F0F" w:rsidP="0080170D">
      <w:pPr>
        <w:numPr>
          <w:ilvl w:val="0"/>
          <w:numId w:val="15"/>
        </w:numPr>
        <w:spacing w:after="0" w:line="240" w:lineRule="auto"/>
        <w:jc w:val="both"/>
        <w:rPr>
          <w:rFonts w:cs="Calibri"/>
          <w:color w:val="000000" w:themeColor="text1"/>
          <w:sz w:val="24"/>
          <w:szCs w:val="24"/>
        </w:rPr>
      </w:pPr>
      <w:r w:rsidRPr="006C5593">
        <w:rPr>
          <w:rFonts w:cs="Calibri"/>
          <w:color w:val="000000" w:themeColor="text1"/>
          <w:sz w:val="24"/>
          <w:szCs w:val="24"/>
        </w:rPr>
        <w:t>Minutes of the first G</w:t>
      </w:r>
      <w:r w:rsidR="009E025A" w:rsidRPr="006C5593">
        <w:rPr>
          <w:rFonts w:cs="Calibri"/>
          <w:color w:val="000000" w:themeColor="text1"/>
          <w:sz w:val="24"/>
          <w:szCs w:val="24"/>
        </w:rPr>
        <w:t xml:space="preserve">eneral </w:t>
      </w:r>
      <w:r w:rsidRPr="006C5593">
        <w:rPr>
          <w:rFonts w:cs="Calibri"/>
          <w:color w:val="000000" w:themeColor="text1"/>
          <w:sz w:val="24"/>
          <w:szCs w:val="24"/>
        </w:rPr>
        <w:t>B</w:t>
      </w:r>
      <w:r w:rsidR="009E025A" w:rsidRPr="006C5593">
        <w:rPr>
          <w:rFonts w:cs="Calibri"/>
          <w:color w:val="000000" w:themeColor="text1"/>
          <w:sz w:val="24"/>
          <w:szCs w:val="24"/>
        </w:rPr>
        <w:t>ody Meeting</w:t>
      </w:r>
      <w:r w:rsidRPr="006C5593">
        <w:rPr>
          <w:rFonts w:cs="Calibri"/>
          <w:color w:val="000000" w:themeColor="text1"/>
          <w:sz w:val="24"/>
          <w:szCs w:val="24"/>
        </w:rPr>
        <w:t xml:space="preserve"> of</w:t>
      </w:r>
      <w:r w:rsidR="009E025A" w:rsidRPr="006C5593">
        <w:rPr>
          <w:rFonts w:cs="Calibri"/>
          <w:color w:val="000000" w:themeColor="text1"/>
          <w:sz w:val="24"/>
          <w:szCs w:val="24"/>
        </w:rPr>
        <w:t xml:space="preserve"> the</w:t>
      </w:r>
      <w:r w:rsidRPr="006C5593">
        <w:rPr>
          <w:rFonts w:cs="Calibri"/>
          <w:color w:val="000000" w:themeColor="text1"/>
          <w:sz w:val="24"/>
          <w:szCs w:val="24"/>
        </w:rPr>
        <w:t xml:space="preserve"> Society.</w:t>
      </w:r>
    </w:p>
    <w:p w:rsidR="00D64F0F" w:rsidRPr="006C5593" w:rsidRDefault="00D64F0F" w:rsidP="0080170D">
      <w:pPr>
        <w:numPr>
          <w:ilvl w:val="0"/>
          <w:numId w:val="15"/>
        </w:numPr>
        <w:spacing w:after="0" w:line="240" w:lineRule="auto"/>
        <w:jc w:val="both"/>
        <w:rPr>
          <w:rFonts w:cs="Calibri"/>
          <w:color w:val="000000" w:themeColor="text1"/>
          <w:sz w:val="24"/>
          <w:szCs w:val="24"/>
        </w:rPr>
      </w:pPr>
      <w:r w:rsidRPr="006C5593">
        <w:rPr>
          <w:rFonts w:cs="Calibri"/>
          <w:color w:val="000000" w:themeColor="text1"/>
          <w:sz w:val="24"/>
          <w:szCs w:val="24"/>
        </w:rPr>
        <w:t>Files of correspondence and other records also in digital form and assets of Society.</w:t>
      </w:r>
    </w:p>
    <w:p w:rsidR="00CE478E" w:rsidRPr="006C5593" w:rsidRDefault="00CE478E" w:rsidP="0080170D">
      <w:pPr>
        <w:spacing w:after="0" w:line="240" w:lineRule="auto"/>
        <w:ind w:left="1080"/>
        <w:jc w:val="both"/>
        <w:rPr>
          <w:rFonts w:cs="Calibri"/>
          <w:color w:val="000000" w:themeColor="text1"/>
          <w:sz w:val="24"/>
          <w:szCs w:val="24"/>
        </w:rPr>
      </w:pPr>
    </w:p>
    <w:p w:rsidR="00701B92" w:rsidRPr="00701B92" w:rsidRDefault="00CE478E" w:rsidP="001E2A1E">
      <w:pPr>
        <w:numPr>
          <w:ilvl w:val="0"/>
          <w:numId w:val="13"/>
        </w:numPr>
        <w:spacing w:after="0" w:line="276" w:lineRule="auto"/>
        <w:jc w:val="both"/>
        <w:rPr>
          <w:rFonts w:cs="Calibri"/>
          <w:color w:val="000000" w:themeColor="text1"/>
          <w:sz w:val="24"/>
          <w:szCs w:val="24"/>
        </w:rPr>
      </w:pPr>
      <w:r w:rsidRPr="00701B92">
        <w:rPr>
          <w:rFonts w:cs="Calibri"/>
          <w:b/>
          <w:color w:val="000000" w:themeColor="text1"/>
          <w:sz w:val="24"/>
          <w:szCs w:val="24"/>
        </w:rPr>
        <w:t>COORDIN</w:t>
      </w:r>
      <w:r w:rsidR="009E025A" w:rsidRPr="00701B92">
        <w:rPr>
          <w:rFonts w:cs="Calibri"/>
          <w:b/>
          <w:color w:val="000000" w:themeColor="text1"/>
          <w:sz w:val="24"/>
          <w:szCs w:val="24"/>
        </w:rPr>
        <w:t>A</w:t>
      </w:r>
      <w:r w:rsidRPr="00701B92">
        <w:rPr>
          <w:rFonts w:cs="Calibri"/>
          <w:b/>
          <w:color w:val="000000" w:themeColor="text1"/>
          <w:sz w:val="24"/>
          <w:szCs w:val="24"/>
        </w:rPr>
        <w:t>TION</w:t>
      </w:r>
      <w:r w:rsidRPr="00701B92">
        <w:rPr>
          <w:rFonts w:cs="Calibri"/>
          <w:color w:val="000000" w:themeColor="text1"/>
          <w:sz w:val="24"/>
          <w:szCs w:val="24"/>
        </w:rPr>
        <w:t xml:space="preserve"> </w:t>
      </w:r>
      <w:r w:rsidR="00FC0D4C" w:rsidRPr="00701B92">
        <w:rPr>
          <w:rFonts w:cs="Calibri"/>
          <w:color w:val="000000" w:themeColor="text1"/>
          <w:sz w:val="24"/>
          <w:szCs w:val="24"/>
        </w:rPr>
        <w:t>–</w:t>
      </w:r>
      <w:r w:rsidRPr="00701B92">
        <w:rPr>
          <w:rFonts w:cs="Calibri"/>
          <w:color w:val="000000" w:themeColor="text1"/>
          <w:sz w:val="24"/>
          <w:szCs w:val="24"/>
        </w:rPr>
        <w:t xml:space="preserve"> </w:t>
      </w:r>
      <w:r w:rsidR="00FC0D4C" w:rsidRPr="00701B92">
        <w:rPr>
          <w:rFonts w:cs="Calibri"/>
          <w:color w:val="000000" w:themeColor="text1"/>
          <w:sz w:val="24"/>
          <w:szCs w:val="24"/>
        </w:rPr>
        <w:t>It is agreed by and between the parties that total cooperation will be observed between them on basis of mutual respect with each other.  Constitutional and operational changes in each other’s entities will be exchange</w:t>
      </w:r>
      <w:r w:rsidR="009E025A" w:rsidRPr="00701B92">
        <w:rPr>
          <w:rFonts w:cs="Calibri"/>
          <w:color w:val="000000" w:themeColor="text1"/>
          <w:sz w:val="24"/>
          <w:szCs w:val="24"/>
        </w:rPr>
        <w:t>d</w:t>
      </w:r>
      <w:r w:rsidR="00FC0D4C" w:rsidRPr="00701B92">
        <w:rPr>
          <w:rFonts w:cs="Calibri"/>
          <w:color w:val="000000" w:themeColor="text1"/>
          <w:sz w:val="24"/>
          <w:szCs w:val="24"/>
        </w:rPr>
        <w:t xml:space="preserve"> immediately in writing.  It is further agreed that principal of co-existence will be followed in full sprit. </w:t>
      </w:r>
      <w:r w:rsidR="00701B92" w:rsidRPr="00701B92">
        <w:rPr>
          <w:rFonts w:cs="Calibri"/>
          <w:color w:val="000000" w:themeColor="text1"/>
          <w:sz w:val="24"/>
          <w:szCs w:val="24"/>
        </w:rPr>
        <w:t xml:space="preserve">PARTY OF THE SECOND PART agrees to perform </w:t>
      </w:r>
      <w:r w:rsidR="00701B92" w:rsidRPr="00701B92">
        <w:rPr>
          <w:rFonts w:cs="Calibri"/>
          <w:color w:val="000000" w:themeColor="text1"/>
          <w:sz w:val="24"/>
          <w:szCs w:val="24"/>
        </w:rPr>
        <w:t xml:space="preserve">annual audit of Sai </w:t>
      </w:r>
      <w:proofErr w:type="spellStart"/>
      <w:r w:rsidR="00701B92" w:rsidRPr="00701B92">
        <w:rPr>
          <w:rFonts w:cs="Calibri"/>
          <w:color w:val="000000" w:themeColor="text1"/>
          <w:sz w:val="24"/>
          <w:szCs w:val="24"/>
        </w:rPr>
        <w:t>Avishkar</w:t>
      </w:r>
      <w:proofErr w:type="spellEnd"/>
      <w:r w:rsidR="00701B92" w:rsidRPr="00701B92">
        <w:rPr>
          <w:rFonts w:cs="Calibri"/>
          <w:color w:val="000000" w:themeColor="text1"/>
          <w:sz w:val="24"/>
          <w:szCs w:val="24"/>
        </w:rPr>
        <w:t xml:space="preserve"> CHS and necessary support in future for </w:t>
      </w:r>
      <w:r w:rsidR="00701B92">
        <w:rPr>
          <w:rFonts w:cs="Calibri"/>
          <w:color w:val="000000" w:themeColor="text1"/>
          <w:sz w:val="24"/>
          <w:szCs w:val="24"/>
        </w:rPr>
        <w:t xml:space="preserve">required </w:t>
      </w:r>
      <w:r w:rsidR="00701B92" w:rsidRPr="00701B92">
        <w:rPr>
          <w:rFonts w:cs="Calibri"/>
          <w:color w:val="000000" w:themeColor="text1"/>
          <w:sz w:val="24"/>
          <w:szCs w:val="24"/>
        </w:rPr>
        <w:t>details</w:t>
      </w:r>
      <w:r w:rsidR="00701B92">
        <w:rPr>
          <w:rFonts w:cs="Calibri"/>
          <w:color w:val="000000" w:themeColor="text1"/>
          <w:sz w:val="24"/>
          <w:szCs w:val="24"/>
        </w:rPr>
        <w:t xml:space="preserve">, if any to the </w:t>
      </w:r>
      <w:r w:rsidR="00701B92" w:rsidRPr="00701B92">
        <w:rPr>
          <w:rFonts w:cs="Calibri"/>
          <w:color w:val="000000" w:themeColor="text1"/>
          <w:sz w:val="24"/>
          <w:szCs w:val="24"/>
        </w:rPr>
        <w:t xml:space="preserve">PARTY OF THE FIRST PART. </w:t>
      </w:r>
    </w:p>
    <w:p w:rsidR="00701B92" w:rsidRDefault="00701B92" w:rsidP="00701B92">
      <w:pPr>
        <w:spacing w:after="0" w:line="276" w:lineRule="auto"/>
        <w:ind w:left="720"/>
        <w:jc w:val="both"/>
        <w:rPr>
          <w:rFonts w:cs="Calibri"/>
          <w:color w:val="000000" w:themeColor="text1"/>
          <w:sz w:val="24"/>
          <w:szCs w:val="24"/>
        </w:rPr>
      </w:pPr>
    </w:p>
    <w:p w:rsidR="006C5593" w:rsidRPr="006C5593" w:rsidRDefault="006C5593" w:rsidP="006C5593">
      <w:pPr>
        <w:spacing w:after="0" w:line="276" w:lineRule="auto"/>
        <w:ind w:left="720"/>
        <w:jc w:val="both"/>
        <w:rPr>
          <w:rFonts w:cs="Calibri"/>
          <w:color w:val="000000" w:themeColor="text1"/>
          <w:sz w:val="24"/>
          <w:szCs w:val="24"/>
        </w:rPr>
      </w:pPr>
    </w:p>
    <w:p w:rsidR="00387821" w:rsidRPr="006C5593" w:rsidRDefault="009E025A" w:rsidP="00625638">
      <w:pPr>
        <w:numPr>
          <w:ilvl w:val="0"/>
          <w:numId w:val="13"/>
        </w:numPr>
        <w:spacing w:after="0" w:line="276" w:lineRule="auto"/>
        <w:jc w:val="both"/>
        <w:rPr>
          <w:rFonts w:cs="Calibri"/>
          <w:color w:val="000000" w:themeColor="text1"/>
          <w:sz w:val="24"/>
          <w:szCs w:val="24"/>
        </w:rPr>
      </w:pPr>
      <w:r w:rsidRPr="006C5593">
        <w:rPr>
          <w:rFonts w:cs="Calibri"/>
          <w:b/>
          <w:color w:val="000000" w:themeColor="text1"/>
          <w:sz w:val="24"/>
          <w:szCs w:val="24"/>
        </w:rPr>
        <w:t xml:space="preserve">TERM AND TERMINATION: </w:t>
      </w:r>
      <w:r w:rsidRPr="006C5593">
        <w:rPr>
          <w:rFonts w:cs="Calibri"/>
          <w:color w:val="000000" w:themeColor="text1"/>
          <w:sz w:val="24"/>
          <w:szCs w:val="24"/>
        </w:rPr>
        <w:t>This</w:t>
      </w:r>
      <w:r w:rsidR="008E69B0" w:rsidRPr="006C5593">
        <w:rPr>
          <w:rFonts w:cs="Calibri"/>
          <w:color w:val="000000" w:themeColor="text1"/>
          <w:sz w:val="24"/>
          <w:szCs w:val="24"/>
        </w:rPr>
        <w:t xml:space="preserve"> MO</w:t>
      </w:r>
      <w:r w:rsidRPr="006C5593">
        <w:rPr>
          <w:rFonts w:cs="Calibri"/>
          <w:color w:val="000000" w:themeColor="text1"/>
          <w:sz w:val="24"/>
          <w:szCs w:val="24"/>
        </w:rPr>
        <w:t>U</w:t>
      </w:r>
      <w:r w:rsidR="009D050B" w:rsidRPr="006C5593">
        <w:rPr>
          <w:rFonts w:cs="Calibri"/>
          <w:color w:val="000000" w:themeColor="text1"/>
          <w:sz w:val="24"/>
          <w:szCs w:val="24"/>
        </w:rPr>
        <w:t xml:space="preserve"> shall valid and effective </w:t>
      </w:r>
      <w:r w:rsidR="00B5421F" w:rsidRPr="006C5593">
        <w:rPr>
          <w:rFonts w:cs="Calibri"/>
          <w:color w:val="000000" w:themeColor="text1"/>
          <w:sz w:val="24"/>
          <w:szCs w:val="24"/>
        </w:rPr>
        <w:t>till</w:t>
      </w:r>
      <w:r w:rsidR="00387821" w:rsidRPr="006C5593">
        <w:rPr>
          <w:rFonts w:cs="Calibri"/>
          <w:color w:val="000000" w:themeColor="text1"/>
          <w:sz w:val="24"/>
          <w:szCs w:val="24"/>
        </w:rPr>
        <w:t xml:space="preserve"> an indefinite period unless revoked by either of the parties in writing. Ei</w:t>
      </w:r>
      <w:r w:rsidR="00207F03" w:rsidRPr="006C5593">
        <w:rPr>
          <w:rFonts w:cs="Calibri"/>
          <w:color w:val="000000" w:themeColor="text1"/>
          <w:sz w:val="24"/>
          <w:szCs w:val="24"/>
        </w:rPr>
        <w:t>ther party may terminate this MO</w:t>
      </w:r>
      <w:r w:rsidR="00387821" w:rsidRPr="006C5593">
        <w:rPr>
          <w:rFonts w:cs="Calibri"/>
          <w:color w:val="000000" w:themeColor="text1"/>
          <w:sz w:val="24"/>
          <w:szCs w:val="24"/>
        </w:rPr>
        <w:t>U by giving a 30 days written notice to the other Party.</w:t>
      </w:r>
      <w:r w:rsidR="00972D41" w:rsidRPr="006C5593">
        <w:rPr>
          <w:rFonts w:cs="Calibri"/>
          <w:color w:val="000000" w:themeColor="text1"/>
          <w:sz w:val="24"/>
          <w:szCs w:val="24"/>
        </w:rPr>
        <w:t xml:space="preserve"> However, </w:t>
      </w:r>
      <w:r w:rsidR="006C5593" w:rsidRPr="006C5593">
        <w:rPr>
          <w:rFonts w:cs="Calibri"/>
          <w:color w:val="000000" w:themeColor="text1"/>
          <w:sz w:val="24"/>
          <w:szCs w:val="24"/>
        </w:rPr>
        <w:t>i</w:t>
      </w:r>
      <w:r w:rsidR="005408A3" w:rsidRPr="006C5593">
        <w:rPr>
          <w:rFonts w:cs="Calibri"/>
          <w:color w:val="000000" w:themeColor="text1"/>
          <w:sz w:val="24"/>
          <w:szCs w:val="24"/>
        </w:rPr>
        <w:t>t is expected that terms of MOU should be followed by both the parties till complete possession of flats under phase II and conveyance deed</w:t>
      </w:r>
      <w:r w:rsidR="003A7CFC" w:rsidRPr="006C5593">
        <w:rPr>
          <w:rFonts w:cs="Calibri"/>
          <w:color w:val="000000" w:themeColor="text1"/>
          <w:sz w:val="24"/>
          <w:szCs w:val="24"/>
        </w:rPr>
        <w:t xml:space="preserve"> of CHS</w:t>
      </w:r>
      <w:r w:rsidR="005408A3" w:rsidRPr="006C5593">
        <w:rPr>
          <w:rFonts w:cs="Calibri"/>
          <w:color w:val="000000" w:themeColor="text1"/>
          <w:sz w:val="24"/>
          <w:szCs w:val="24"/>
        </w:rPr>
        <w:t>.</w:t>
      </w:r>
    </w:p>
    <w:p w:rsidR="005408A3" w:rsidRPr="006C5593" w:rsidRDefault="005408A3" w:rsidP="003A7CFC">
      <w:pPr>
        <w:spacing w:after="0" w:line="276" w:lineRule="auto"/>
        <w:jc w:val="both"/>
        <w:rPr>
          <w:rFonts w:cs="Calibri"/>
          <w:color w:val="000000" w:themeColor="text1"/>
          <w:sz w:val="24"/>
          <w:szCs w:val="24"/>
        </w:rPr>
      </w:pPr>
    </w:p>
    <w:p w:rsidR="009E025A" w:rsidRPr="006C5593" w:rsidRDefault="00387821" w:rsidP="0080170D">
      <w:pPr>
        <w:numPr>
          <w:ilvl w:val="0"/>
          <w:numId w:val="13"/>
        </w:numPr>
        <w:spacing w:after="0" w:line="276" w:lineRule="auto"/>
        <w:jc w:val="both"/>
        <w:rPr>
          <w:rFonts w:cs="Calibri"/>
          <w:b/>
          <w:color w:val="000000" w:themeColor="text1"/>
          <w:sz w:val="24"/>
          <w:szCs w:val="24"/>
        </w:rPr>
      </w:pPr>
      <w:r w:rsidRPr="006C5593">
        <w:rPr>
          <w:rFonts w:cs="Calibri"/>
          <w:b/>
          <w:color w:val="000000" w:themeColor="text1"/>
          <w:sz w:val="24"/>
          <w:szCs w:val="24"/>
        </w:rPr>
        <w:t>GOVERNING LAW AND JURISDICTION:</w:t>
      </w:r>
      <w:r w:rsidR="00BB7B67" w:rsidRPr="006C5593">
        <w:rPr>
          <w:rFonts w:cs="Calibri"/>
          <w:color w:val="000000" w:themeColor="text1"/>
          <w:sz w:val="24"/>
          <w:szCs w:val="24"/>
        </w:rPr>
        <w:t xml:space="preserve"> This MO</w:t>
      </w:r>
      <w:r w:rsidRPr="006C5593">
        <w:rPr>
          <w:rFonts w:cs="Calibri"/>
          <w:color w:val="000000" w:themeColor="text1"/>
          <w:sz w:val="24"/>
          <w:szCs w:val="24"/>
        </w:rPr>
        <w:t>U shall be governed by the Laws of the Republic of India and any disputes arising o</w:t>
      </w:r>
      <w:r w:rsidR="00BC3ABA" w:rsidRPr="006C5593">
        <w:rPr>
          <w:rFonts w:cs="Calibri"/>
          <w:color w:val="000000" w:themeColor="text1"/>
          <w:sz w:val="24"/>
          <w:szCs w:val="24"/>
        </w:rPr>
        <w:t>ut of and in relation to this MO</w:t>
      </w:r>
      <w:r w:rsidRPr="006C5593">
        <w:rPr>
          <w:rFonts w:cs="Calibri"/>
          <w:color w:val="000000" w:themeColor="text1"/>
          <w:sz w:val="24"/>
          <w:szCs w:val="24"/>
        </w:rPr>
        <w:t xml:space="preserve">U shall subject to the jurisdiction of the Courts at Pune, India.  </w:t>
      </w:r>
    </w:p>
    <w:p w:rsidR="000224E2" w:rsidRPr="006C5593" w:rsidRDefault="000224E2" w:rsidP="000224E2">
      <w:pPr>
        <w:pStyle w:val="BodyText"/>
        <w:spacing w:line="276" w:lineRule="auto"/>
        <w:rPr>
          <w:rFonts w:ascii="Calibri" w:hAnsi="Calibri" w:cs="Calibri"/>
          <w:b/>
          <w:bCs/>
          <w:color w:val="000000" w:themeColor="text1"/>
        </w:rPr>
      </w:pPr>
    </w:p>
    <w:p w:rsidR="002801A4" w:rsidRPr="006C5593" w:rsidRDefault="002801A4" w:rsidP="00074BAF">
      <w:pPr>
        <w:spacing w:line="276" w:lineRule="auto"/>
        <w:jc w:val="both"/>
        <w:rPr>
          <w:rFonts w:cs="Calibri"/>
          <w:b/>
          <w:bCs/>
          <w:color w:val="000000" w:themeColor="text1"/>
          <w:sz w:val="24"/>
          <w:szCs w:val="24"/>
        </w:rPr>
      </w:pPr>
      <w:r w:rsidRPr="006C5593">
        <w:rPr>
          <w:rFonts w:cs="Calibri"/>
          <w:b/>
          <w:bCs/>
          <w:color w:val="000000" w:themeColor="text1"/>
          <w:sz w:val="24"/>
          <w:szCs w:val="24"/>
        </w:rPr>
        <w:t>ALL THE CLAUSES AND CONTENTS OF THESE PRESENTS HAVE BEEN READ AND FULLY UNDERSTOOD BY THE PARTIES HERETO AND ONLY UPON THE SAME THE PARTIES HERETO HAVE EXECUTED THESE PRESENTS.</w:t>
      </w:r>
    </w:p>
    <w:p w:rsidR="00375C9A" w:rsidRPr="006C5593" w:rsidRDefault="00375C9A" w:rsidP="00375C9A">
      <w:pPr>
        <w:pStyle w:val="BodyText"/>
        <w:spacing w:line="276" w:lineRule="auto"/>
        <w:rPr>
          <w:rFonts w:ascii="Calibri" w:hAnsi="Calibri" w:cs="Calibri"/>
          <w:b/>
          <w:color w:val="000000" w:themeColor="text1"/>
        </w:rPr>
      </w:pPr>
      <w:r w:rsidRPr="006C5593">
        <w:rPr>
          <w:rFonts w:ascii="Calibri" w:hAnsi="Calibri" w:cs="Calibri"/>
          <w:b/>
          <w:color w:val="000000" w:themeColor="text1"/>
        </w:rPr>
        <w:t>SIGNED, SEALED &amp; DELIVERED</w:t>
      </w:r>
    </w:p>
    <w:p w:rsidR="00375C9A" w:rsidRPr="006C5593" w:rsidRDefault="00375C9A" w:rsidP="00375C9A">
      <w:pPr>
        <w:jc w:val="both"/>
        <w:rPr>
          <w:rFonts w:cs="Calibri"/>
          <w:color w:val="000000" w:themeColor="text1"/>
          <w:sz w:val="24"/>
          <w:szCs w:val="24"/>
        </w:rPr>
      </w:pPr>
      <w:r w:rsidRPr="006C5593">
        <w:rPr>
          <w:rFonts w:cs="Calibri"/>
          <w:color w:val="000000" w:themeColor="text1"/>
          <w:sz w:val="24"/>
          <w:szCs w:val="24"/>
        </w:rPr>
        <w:t>By the within named “</w:t>
      </w:r>
      <w:r w:rsidRPr="006C5593">
        <w:rPr>
          <w:rFonts w:cs="Calibri"/>
          <w:b/>
          <w:bCs/>
          <w:color w:val="000000" w:themeColor="text1"/>
          <w:sz w:val="24"/>
          <w:szCs w:val="24"/>
        </w:rPr>
        <w:t>BUILDER/PROMOTER/DEVELOPER</w:t>
      </w:r>
      <w:r w:rsidRPr="006C5593">
        <w:rPr>
          <w:rFonts w:cs="Calibri"/>
          <w:color w:val="000000" w:themeColor="text1"/>
          <w:sz w:val="24"/>
          <w:szCs w:val="24"/>
        </w:rPr>
        <w:t>”</w:t>
      </w:r>
    </w:p>
    <w:p w:rsidR="00375C9A" w:rsidRPr="006C5593" w:rsidRDefault="00375C9A" w:rsidP="00375C9A">
      <w:pPr>
        <w:jc w:val="both"/>
        <w:rPr>
          <w:rFonts w:cs="Calibri"/>
          <w:b/>
          <w:color w:val="000000" w:themeColor="text1"/>
          <w:sz w:val="24"/>
          <w:szCs w:val="24"/>
        </w:rPr>
      </w:pPr>
      <w:r w:rsidRPr="006C5593">
        <w:rPr>
          <w:rFonts w:cs="Calibri"/>
          <w:b/>
          <w:color w:val="000000" w:themeColor="text1"/>
          <w:sz w:val="24"/>
          <w:szCs w:val="24"/>
        </w:rPr>
        <w:t>SUYOG ANJANI AVISHKAR ASSOCIATES</w:t>
      </w:r>
    </w:p>
    <w:p w:rsidR="00375C9A" w:rsidRPr="006C5593" w:rsidRDefault="00375C9A" w:rsidP="00375C9A">
      <w:pPr>
        <w:pStyle w:val="BodyText"/>
        <w:spacing w:line="276" w:lineRule="auto"/>
        <w:rPr>
          <w:rFonts w:ascii="Calibri" w:hAnsi="Calibri" w:cs="Calibri"/>
          <w:b/>
          <w:color w:val="000000" w:themeColor="text1"/>
        </w:rPr>
      </w:pPr>
      <w:r w:rsidRPr="006C5593">
        <w:rPr>
          <w:rFonts w:ascii="Calibri" w:hAnsi="Calibri" w:cs="Calibri"/>
          <w:b/>
          <w:color w:val="000000" w:themeColor="text1"/>
        </w:rPr>
        <w:t>Through its Authorized Partners</w:t>
      </w:r>
    </w:p>
    <w:p w:rsidR="00375C9A" w:rsidRPr="006C5593" w:rsidRDefault="00375C9A" w:rsidP="00375C9A">
      <w:pPr>
        <w:pStyle w:val="BodyText"/>
        <w:spacing w:line="276" w:lineRule="auto"/>
        <w:rPr>
          <w:rFonts w:ascii="Calibri" w:hAnsi="Calibri" w:cs="Calibri"/>
          <w:b/>
          <w:bCs/>
          <w:color w:val="000000" w:themeColor="text1"/>
        </w:rPr>
      </w:pPr>
      <w:r w:rsidRPr="006C5593">
        <w:rPr>
          <w:rFonts w:ascii="Calibri" w:hAnsi="Calibri" w:cs="Calibri"/>
          <w:b/>
          <w:bCs/>
          <w:color w:val="000000" w:themeColor="text1"/>
        </w:rPr>
        <w:t xml:space="preserve">Mr. </w:t>
      </w:r>
      <w:r w:rsidRPr="006C5593">
        <w:rPr>
          <w:rFonts w:ascii="Calibri" w:hAnsi="Calibri" w:cs="Calibri"/>
          <w:b/>
          <w:color w:val="000000" w:themeColor="text1"/>
        </w:rPr>
        <w:t>Raju Ramchandra Thakwani</w:t>
      </w:r>
      <w:r w:rsidRPr="006C5593">
        <w:rPr>
          <w:rFonts w:ascii="Calibri" w:hAnsi="Calibri" w:cs="Calibri"/>
          <w:b/>
          <w:color w:val="000000" w:themeColor="text1"/>
        </w:rPr>
        <w:tab/>
      </w:r>
      <w:r w:rsidRPr="006C5593">
        <w:rPr>
          <w:rFonts w:ascii="Calibri" w:hAnsi="Calibri" w:cs="Calibri"/>
          <w:b/>
          <w:color w:val="000000" w:themeColor="text1"/>
        </w:rPr>
        <w:tab/>
      </w:r>
      <w:r w:rsidRPr="006C5593">
        <w:rPr>
          <w:rFonts w:ascii="Calibri" w:hAnsi="Calibri" w:cs="Calibri"/>
          <w:b/>
          <w:bCs/>
          <w:color w:val="000000" w:themeColor="text1"/>
        </w:rPr>
        <w:t>_______________________</w:t>
      </w:r>
    </w:p>
    <w:p w:rsidR="00375C9A" w:rsidRPr="006C5593" w:rsidRDefault="00375C9A" w:rsidP="00375C9A">
      <w:pPr>
        <w:jc w:val="both"/>
        <w:rPr>
          <w:rFonts w:cs="Calibri"/>
          <w:b/>
          <w:bCs/>
          <w:color w:val="000000" w:themeColor="text1"/>
          <w:sz w:val="24"/>
          <w:szCs w:val="24"/>
        </w:rPr>
      </w:pPr>
      <w:r w:rsidRPr="006C5593">
        <w:rPr>
          <w:rFonts w:cs="Calibri"/>
          <w:b/>
          <w:bCs/>
          <w:color w:val="000000" w:themeColor="text1"/>
          <w:sz w:val="24"/>
          <w:szCs w:val="24"/>
        </w:rPr>
        <w:t>(Chief Promoter)</w:t>
      </w:r>
    </w:p>
    <w:p w:rsidR="00DF1D11" w:rsidRPr="006C5593" w:rsidRDefault="00DF1D11" w:rsidP="00375C9A">
      <w:pPr>
        <w:jc w:val="both"/>
        <w:rPr>
          <w:rFonts w:cs="Calibri"/>
          <w:b/>
          <w:bCs/>
          <w:color w:val="000000" w:themeColor="text1"/>
          <w:sz w:val="24"/>
          <w:szCs w:val="24"/>
        </w:rPr>
      </w:pPr>
      <w:r w:rsidRPr="006C5593">
        <w:rPr>
          <w:rFonts w:cs="Calibri"/>
          <w:b/>
          <w:bCs/>
          <w:color w:val="000000" w:themeColor="text1"/>
          <w:sz w:val="24"/>
          <w:szCs w:val="24"/>
        </w:rPr>
        <w:t>Date:</w:t>
      </w:r>
    </w:p>
    <w:p w:rsidR="00375C9A" w:rsidRDefault="00375C9A" w:rsidP="00074BAF">
      <w:pPr>
        <w:spacing w:after="0" w:line="240" w:lineRule="auto"/>
        <w:jc w:val="both"/>
        <w:rPr>
          <w:rFonts w:cs="Calibri"/>
          <w:b/>
          <w:color w:val="000000" w:themeColor="text1"/>
          <w:sz w:val="24"/>
          <w:szCs w:val="24"/>
        </w:rPr>
      </w:pPr>
      <w:r w:rsidRPr="006C5593">
        <w:rPr>
          <w:rFonts w:cs="Calibri"/>
          <w:b/>
          <w:color w:val="000000" w:themeColor="text1"/>
          <w:sz w:val="24"/>
          <w:szCs w:val="24"/>
        </w:rPr>
        <w:t xml:space="preserve">SIGNED, SEALED &amp; DELIVERED </w:t>
      </w:r>
    </w:p>
    <w:p w:rsidR="00CE2AD2" w:rsidRPr="00CE2AD2" w:rsidRDefault="00CE2AD2" w:rsidP="00074BAF">
      <w:pPr>
        <w:spacing w:after="0" w:line="240" w:lineRule="auto"/>
        <w:jc w:val="both"/>
        <w:rPr>
          <w:rFonts w:cs="Calibri"/>
          <w:b/>
          <w:color w:val="000000" w:themeColor="text1"/>
          <w:sz w:val="16"/>
          <w:szCs w:val="16"/>
        </w:rPr>
      </w:pPr>
    </w:p>
    <w:p w:rsidR="00391946" w:rsidRPr="006C5593" w:rsidRDefault="00375C9A" w:rsidP="00074BAF">
      <w:pPr>
        <w:spacing w:after="0" w:line="240" w:lineRule="auto"/>
        <w:jc w:val="both"/>
        <w:rPr>
          <w:rFonts w:cs="Calibri"/>
          <w:color w:val="000000" w:themeColor="text1"/>
          <w:sz w:val="24"/>
          <w:szCs w:val="24"/>
        </w:rPr>
      </w:pPr>
      <w:r w:rsidRPr="006C5593">
        <w:rPr>
          <w:rFonts w:cs="Calibri"/>
          <w:color w:val="000000" w:themeColor="text1"/>
          <w:sz w:val="24"/>
          <w:szCs w:val="24"/>
        </w:rPr>
        <w:t>By the within named “</w:t>
      </w:r>
      <w:r w:rsidR="002801A4" w:rsidRPr="006C5593">
        <w:rPr>
          <w:rFonts w:cs="Calibri"/>
          <w:b/>
          <w:color w:val="000000" w:themeColor="text1"/>
          <w:sz w:val="24"/>
          <w:szCs w:val="24"/>
        </w:rPr>
        <w:t>SAI AVISHKAR CO-OP HOUSING SOCIETY</w:t>
      </w:r>
      <w:r w:rsidRPr="006C5593">
        <w:rPr>
          <w:rFonts w:cs="Calibri"/>
          <w:color w:val="000000" w:themeColor="text1"/>
          <w:sz w:val="24"/>
          <w:szCs w:val="24"/>
        </w:rPr>
        <w:t>”</w:t>
      </w:r>
    </w:p>
    <w:p w:rsidR="00375C9A" w:rsidRPr="006C5593" w:rsidRDefault="002801A4" w:rsidP="00074BAF">
      <w:pPr>
        <w:spacing w:after="0"/>
        <w:jc w:val="both"/>
        <w:rPr>
          <w:rFonts w:cs="Calibri"/>
          <w:b/>
          <w:color w:val="000000" w:themeColor="text1"/>
          <w:sz w:val="24"/>
          <w:szCs w:val="24"/>
        </w:rPr>
      </w:pPr>
      <w:r w:rsidRPr="006C5593">
        <w:rPr>
          <w:rFonts w:ascii="Calibri" w:hAnsi="Calibri" w:cs="Calibri"/>
          <w:b/>
          <w:bCs/>
          <w:color w:val="000000" w:themeColor="text1"/>
        </w:rPr>
        <w:t xml:space="preserve"> </w:t>
      </w:r>
      <w:r w:rsidR="00375C9A" w:rsidRPr="006C5593">
        <w:rPr>
          <w:rFonts w:ascii="Calibri" w:hAnsi="Calibri" w:cs="Calibri"/>
          <w:b/>
          <w:bCs/>
          <w:color w:val="000000" w:themeColor="text1"/>
        </w:rPr>
        <w:t>P</w:t>
      </w:r>
      <w:r w:rsidRPr="006C5593">
        <w:rPr>
          <w:rFonts w:ascii="Calibri" w:hAnsi="Calibri" w:cs="Calibri"/>
          <w:b/>
          <w:bCs/>
          <w:color w:val="000000" w:themeColor="text1"/>
        </w:rPr>
        <w:t xml:space="preserve">ROVISIONAL WORKING </w:t>
      </w:r>
      <w:r w:rsidR="00375C9A" w:rsidRPr="006C5593">
        <w:rPr>
          <w:rFonts w:ascii="Calibri" w:hAnsi="Calibri" w:cs="Calibri"/>
          <w:b/>
          <w:bCs/>
          <w:color w:val="000000" w:themeColor="text1"/>
        </w:rPr>
        <w:t>C</w:t>
      </w:r>
      <w:r w:rsidRPr="006C5593">
        <w:rPr>
          <w:rFonts w:ascii="Calibri" w:hAnsi="Calibri" w:cs="Calibri"/>
          <w:b/>
          <w:bCs/>
          <w:color w:val="000000" w:themeColor="text1"/>
        </w:rPr>
        <w:t>OMMITTEE</w:t>
      </w:r>
    </w:p>
    <w:p w:rsidR="00375C9A" w:rsidRPr="006C5593" w:rsidRDefault="00375C9A" w:rsidP="00074BAF">
      <w:pPr>
        <w:pStyle w:val="BodyText"/>
        <w:spacing w:line="276" w:lineRule="auto"/>
        <w:rPr>
          <w:rFonts w:ascii="Calibri" w:hAnsi="Calibri" w:cs="Calibri"/>
          <w:b/>
          <w:color w:val="000000" w:themeColor="text1"/>
          <w:lang w:val="en-US"/>
        </w:rPr>
      </w:pPr>
      <w:r w:rsidRPr="006C5593">
        <w:rPr>
          <w:rFonts w:ascii="Calibri" w:hAnsi="Calibri" w:cs="Calibri"/>
          <w:b/>
          <w:color w:val="000000" w:themeColor="text1"/>
        </w:rPr>
        <w:t>Through its Authorized Representative</w:t>
      </w:r>
      <w:r w:rsidR="00DF1D11" w:rsidRPr="006C5593">
        <w:rPr>
          <w:rFonts w:ascii="Calibri" w:hAnsi="Calibri" w:cs="Calibri"/>
          <w:b/>
          <w:color w:val="000000" w:themeColor="text1"/>
          <w:lang w:val="en-US"/>
        </w:rPr>
        <w:t>s:</w:t>
      </w:r>
    </w:p>
    <w:p w:rsidR="00DF1D11" w:rsidRPr="006C5593" w:rsidRDefault="00DF1D11" w:rsidP="00074BAF">
      <w:pPr>
        <w:pStyle w:val="BodyText"/>
        <w:spacing w:line="276" w:lineRule="auto"/>
        <w:rPr>
          <w:rFonts w:ascii="Calibri" w:hAnsi="Calibri" w:cs="Calibri"/>
          <w:b/>
          <w:color w:val="000000" w:themeColor="text1"/>
          <w:lang w:val="en-US"/>
        </w:rPr>
      </w:pPr>
    </w:p>
    <w:p w:rsidR="00375C9A" w:rsidRPr="006C5593" w:rsidRDefault="002D051E" w:rsidP="00375C9A">
      <w:pPr>
        <w:jc w:val="both"/>
        <w:rPr>
          <w:rFonts w:cs="Calibri"/>
          <w:b/>
          <w:bCs/>
          <w:color w:val="000000" w:themeColor="text1"/>
          <w:sz w:val="24"/>
          <w:szCs w:val="24"/>
        </w:rPr>
      </w:pPr>
      <w:r w:rsidRPr="006C5593">
        <w:rPr>
          <w:rFonts w:cs="Calibri"/>
          <w:b/>
          <w:color w:val="000000" w:themeColor="text1"/>
          <w:sz w:val="24"/>
          <w:szCs w:val="24"/>
        </w:rPr>
        <w:t>Mr.  Santosh Munde</w:t>
      </w:r>
      <w:r w:rsidR="00375C9A" w:rsidRPr="006C5593">
        <w:rPr>
          <w:rFonts w:cs="Calibri"/>
          <w:b/>
          <w:color w:val="000000" w:themeColor="text1"/>
          <w:sz w:val="24"/>
          <w:szCs w:val="24"/>
        </w:rPr>
        <w:tab/>
        <w:t xml:space="preserve"> (Chairman) </w:t>
      </w:r>
      <w:r w:rsidR="00375C9A" w:rsidRPr="006C5593">
        <w:rPr>
          <w:rFonts w:cs="Calibri"/>
          <w:b/>
          <w:color w:val="000000" w:themeColor="text1"/>
          <w:sz w:val="24"/>
          <w:szCs w:val="24"/>
        </w:rPr>
        <w:tab/>
      </w:r>
      <w:r w:rsidR="00375C9A" w:rsidRPr="006C5593">
        <w:rPr>
          <w:rFonts w:cs="Calibri"/>
          <w:b/>
          <w:bCs/>
          <w:color w:val="000000" w:themeColor="text1"/>
          <w:sz w:val="24"/>
          <w:szCs w:val="24"/>
        </w:rPr>
        <w:t>__________________________</w:t>
      </w:r>
    </w:p>
    <w:p w:rsidR="00DF1D11" w:rsidRPr="006C5593" w:rsidRDefault="00DF1D11" w:rsidP="00375C9A">
      <w:pPr>
        <w:jc w:val="both"/>
        <w:rPr>
          <w:rFonts w:cs="Calibri"/>
          <w:b/>
          <w:bCs/>
          <w:color w:val="000000" w:themeColor="text1"/>
          <w:sz w:val="24"/>
          <w:szCs w:val="24"/>
        </w:rPr>
      </w:pPr>
      <w:r w:rsidRPr="006C5593">
        <w:rPr>
          <w:rFonts w:cs="Calibri"/>
          <w:b/>
          <w:bCs/>
          <w:color w:val="000000" w:themeColor="text1"/>
          <w:sz w:val="24"/>
          <w:szCs w:val="24"/>
        </w:rPr>
        <w:t>Date:</w:t>
      </w:r>
    </w:p>
    <w:p w:rsidR="00375C9A" w:rsidRPr="006C5593" w:rsidRDefault="002D051E" w:rsidP="00375C9A">
      <w:pPr>
        <w:jc w:val="both"/>
        <w:rPr>
          <w:rFonts w:cs="Calibri"/>
          <w:b/>
          <w:color w:val="000000" w:themeColor="text1"/>
          <w:sz w:val="24"/>
          <w:szCs w:val="24"/>
        </w:rPr>
      </w:pPr>
      <w:r w:rsidRPr="006C5593">
        <w:rPr>
          <w:rFonts w:cs="Calibri"/>
          <w:b/>
          <w:color w:val="000000" w:themeColor="text1"/>
          <w:sz w:val="24"/>
          <w:szCs w:val="24"/>
        </w:rPr>
        <w:t>Mr.  Kuldeep Vaidya</w:t>
      </w:r>
      <w:r w:rsidR="00074BAF" w:rsidRPr="006C5593">
        <w:rPr>
          <w:rFonts w:cs="Calibri"/>
          <w:b/>
          <w:color w:val="000000" w:themeColor="text1"/>
          <w:sz w:val="24"/>
          <w:szCs w:val="24"/>
        </w:rPr>
        <w:t xml:space="preserve">      </w:t>
      </w:r>
      <w:r w:rsidR="006C5593">
        <w:rPr>
          <w:rFonts w:cs="Calibri"/>
          <w:b/>
          <w:color w:val="000000" w:themeColor="text1"/>
          <w:sz w:val="24"/>
          <w:szCs w:val="24"/>
        </w:rPr>
        <w:t xml:space="preserve">      </w:t>
      </w:r>
      <w:r w:rsidRPr="006C5593">
        <w:rPr>
          <w:rFonts w:cs="Calibri"/>
          <w:b/>
          <w:color w:val="000000" w:themeColor="text1"/>
          <w:sz w:val="24"/>
          <w:szCs w:val="24"/>
        </w:rPr>
        <w:t xml:space="preserve"> </w:t>
      </w:r>
      <w:r w:rsidR="00074BAF" w:rsidRPr="006C5593">
        <w:rPr>
          <w:rFonts w:cs="Calibri"/>
          <w:b/>
          <w:color w:val="000000" w:themeColor="text1"/>
          <w:sz w:val="24"/>
          <w:szCs w:val="24"/>
        </w:rPr>
        <w:t>(Secretary) ___________________________</w:t>
      </w:r>
    </w:p>
    <w:p w:rsidR="00DF1D11" w:rsidRPr="006C5593" w:rsidRDefault="00DF1D11" w:rsidP="00375C9A">
      <w:pPr>
        <w:jc w:val="both"/>
        <w:rPr>
          <w:rFonts w:cs="Calibri"/>
          <w:b/>
          <w:bCs/>
          <w:color w:val="000000" w:themeColor="text1"/>
          <w:sz w:val="24"/>
          <w:szCs w:val="24"/>
        </w:rPr>
      </w:pPr>
      <w:r w:rsidRPr="006C5593">
        <w:rPr>
          <w:rFonts w:cs="Calibri"/>
          <w:b/>
          <w:color w:val="000000" w:themeColor="text1"/>
          <w:sz w:val="24"/>
          <w:szCs w:val="24"/>
        </w:rPr>
        <w:t>Date</w:t>
      </w:r>
      <w:r w:rsidR="007830A0" w:rsidRPr="006C5593">
        <w:rPr>
          <w:rFonts w:cs="Calibri"/>
          <w:b/>
          <w:color w:val="000000" w:themeColor="text1"/>
          <w:sz w:val="24"/>
          <w:szCs w:val="24"/>
        </w:rPr>
        <w:t>:</w:t>
      </w:r>
    </w:p>
    <w:p w:rsidR="002801A4" w:rsidRPr="006C5593" w:rsidRDefault="00074BAF" w:rsidP="00375C9A">
      <w:pPr>
        <w:jc w:val="both"/>
        <w:rPr>
          <w:rFonts w:cs="Calibri"/>
          <w:b/>
          <w:color w:val="000000" w:themeColor="text1"/>
          <w:sz w:val="24"/>
          <w:szCs w:val="24"/>
          <w:u w:val="single"/>
        </w:rPr>
      </w:pPr>
      <w:r w:rsidRPr="006C5593">
        <w:rPr>
          <w:rFonts w:cs="Calibri"/>
          <w:b/>
          <w:color w:val="000000" w:themeColor="text1"/>
          <w:sz w:val="24"/>
          <w:szCs w:val="24"/>
          <w:u w:val="single"/>
        </w:rPr>
        <w:t>WITNESSES:</w:t>
      </w:r>
    </w:p>
    <w:p w:rsidR="009819A4" w:rsidRPr="006C5593" w:rsidRDefault="009819A4" w:rsidP="009819A4">
      <w:pPr>
        <w:jc w:val="both"/>
        <w:rPr>
          <w:rFonts w:cs="Calibri"/>
          <w:color w:val="000000" w:themeColor="text1"/>
          <w:sz w:val="24"/>
          <w:szCs w:val="24"/>
        </w:rPr>
      </w:pPr>
      <w:r w:rsidRPr="006C5593">
        <w:rPr>
          <w:rFonts w:cs="Calibri"/>
          <w:color w:val="000000" w:themeColor="text1"/>
          <w:sz w:val="24"/>
          <w:szCs w:val="24"/>
        </w:rPr>
        <w:t>1} Signe ------------------------------                         2} Signe _______________________________</w:t>
      </w:r>
    </w:p>
    <w:p w:rsidR="009819A4" w:rsidRPr="006C5593" w:rsidRDefault="009819A4" w:rsidP="009819A4">
      <w:pPr>
        <w:jc w:val="both"/>
        <w:rPr>
          <w:rFonts w:cs="Calibri"/>
          <w:color w:val="000000" w:themeColor="text1"/>
          <w:sz w:val="24"/>
          <w:szCs w:val="24"/>
        </w:rPr>
      </w:pPr>
      <w:r w:rsidRPr="006C5593">
        <w:rPr>
          <w:rFonts w:cs="Calibri"/>
          <w:color w:val="000000" w:themeColor="text1"/>
          <w:sz w:val="24"/>
          <w:szCs w:val="24"/>
        </w:rPr>
        <w:t xml:space="preserve">    Name - ________________________                                Name -_____________________________</w:t>
      </w:r>
    </w:p>
    <w:p w:rsidR="009819A4" w:rsidRPr="006C5593" w:rsidRDefault="009819A4" w:rsidP="009819A4">
      <w:pPr>
        <w:jc w:val="both"/>
        <w:rPr>
          <w:rFonts w:cs="Calibri"/>
          <w:color w:val="000000" w:themeColor="text1"/>
          <w:sz w:val="24"/>
          <w:szCs w:val="24"/>
        </w:rPr>
      </w:pPr>
      <w:r w:rsidRPr="006C5593">
        <w:rPr>
          <w:rFonts w:cs="Calibri"/>
          <w:color w:val="000000" w:themeColor="text1"/>
          <w:sz w:val="24"/>
          <w:szCs w:val="24"/>
        </w:rPr>
        <w:t xml:space="preserve">   Address - ______________________                               Address - __________________________</w:t>
      </w:r>
    </w:p>
    <w:p w:rsidR="00DF1D11" w:rsidRPr="006C5593" w:rsidRDefault="00DF1D11" w:rsidP="00DF1D11">
      <w:pPr>
        <w:ind w:left="180"/>
        <w:jc w:val="both"/>
        <w:rPr>
          <w:rFonts w:cs="Calibri"/>
          <w:color w:val="000000" w:themeColor="text1"/>
          <w:sz w:val="24"/>
          <w:szCs w:val="24"/>
        </w:rPr>
      </w:pPr>
      <w:r w:rsidRPr="006C5593">
        <w:rPr>
          <w:rFonts w:cs="Calibri"/>
          <w:color w:val="000000" w:themeColor="text1"/>
          <w:sz w:val="24"/>
          <w:szCs w:val="24"/>
        </w:rPr>
        <w:t xml:space="preserve">Date- </w:t>
      </w:r>
      <w:r w:rsidRPr="006C5593">
        <w:rPr>
          <w:rFonts w:cs="Calibri"/>
          <w:color w:val="000000" w:themeColor="text1"/>
          <w:sz w:val="24"/>
          <w:szCs w:val="24"/>
        </w:rPr>
        <w:tab/>
      </w:r>
      <w:r w:rsidRPr="006C5593">
        <w:rPr>
          <w:rFonts w:cs="Calibri"/>
          <w:color w:val="000000" w:themeColor="text1"/>
          <w:sz w:val="24"/>
          <w:szCs w:val="24"/>
        </w:rPr>
        <w:tab/>
      </w:r>
      <w:r w:rsidRPr="006C5593">
        <w:rPr>
          <w:rFonts w:cs="Calibri"/>
          <w:color w:val="000000" w:themeColor="text1"/>
          <w:sz w:val="24"/>
          <w:szCs w:val="24"/>
        </w:rPr>
        <w:tab/>
      </w:r>
      <w:r w:rsidRPr="006C5593">
        <w:rPr>
          <w:rFonts w:cs="Calibri"/>
          <w:color w:val="000000" w:themeColor="text1"/>
          <w:sz w:val="24"/>
          <w:szCs w:val="24"/>
        </w:rPr>
        <w:tab/>
      </w:r>
      <w:r w:rsidRPr="006C5593">
        <w:rPr>
          <w:rFonts w:cs="Calibri"/>
          <w:color w:val="000000" w:themeColor="text1"/>
          <w:sz w:val="24"/>
          <w:szCs w:val="24"/>
        </w:rPr>
        <w:tab/>
      </w:r>
      <w:r w:rsidRPr="006C5593">
        <w:rPr>
          <w:rFonts w:cs="Calibri"/>
          <w:color w:val="000000" w:themeColor="text1"/>
          <w:sz w:val="24"/>
          <w:szCs w:val="24"/>
        </w:rPr>
        <w:tab/>
        <w:t>Date-</w:t>
      </w:r>
    </w:p>
    <w:p w:rsidR="00DF1D11" w:rsidRPr="006C5593" w:rsidRDefault="00DF1D11" w:rsidP="00DF1D11">
      <w:pPr>
        <w:ind w:left="180"/>
        <w:jc w:val="both"/>
        <w:rPr>
          <w:rFonts w:cs="Calibri"/>
          <w:color w:val="000000" w:themeColor="text1"/>
          <w:sz w:val="24"/>
          <w:szCs w:val="24"/>
        </w:rPr>
      </w:pPr>
    </w:p>
    <w:sectPr w:rsidR="00DF1D11" w:rsidRPr="006C5593" w:rsidSect="00233470">
      <w:footerReference w:type="default" r:id="rId8"/>
      <w:pgSz w:w="11907" w:h="16839" w:code="9"/>
      <w:pgMar w:top="1440" w:right="1440" w:bottom="1530" w:left="20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8A2" w:rsidRDefault="001418A2" w:rsidP="00330344">
      <w:pPr>
        <w:spacing w:after="0" w:line="240" w:lineRule="auto"/>
      </w:pPr>
      <w:r>
        <w:separator/>
      </w:r>
    </w:p>
  </w:endnote>
  <w:endnote w:type="continuationSeparator" w:id="0">
    <w:p w:rsidR="001418A2" w:rsidRDefault="001418A2" w:rsidP="0033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40" w:rsidRDefault="00FB4740">
    <w:pPr>
      <w:pStyle w:val="Footer"/>
      <w:pBdr>
        <w:top w:val="single" w:sz="4" w:space="1" w:color="D9D9D9"/>
      </w:pBdr>
      <w:rPr>
        <w:b/>
      </w:rPr>
    </w:pPr>
    <w:r>
      <w:fldChar w:fldCharType="begin"/>
    </w:r>
    <w:r>
      <w:instrText xml:space="preserve"> PAGE   \* MERGEFORMAT </w:instrText>
    </w:r>
    <w:r>
      <w:fldChar w:fldCharType="separate"/>
    </w:r>
    <w:r w:rsidR="00E85638" w:rsidRPr="00E85638">
      <w:rPr>
        <w:b/>
        <w:noProof/>
      </w:rPr>
      <w:t>9</w:t>
    </w:r>
    <w:r>
      <w:fldChar w:fldCharType="end"/>
    </w:r>
    <w:r>
      <w:rPr>
        <w:b/>
      </w:rPr>
      <w:t xml:space="preserve"> | </w:t>
    </w:r>
    <w:r>
      <w:rPr>
        <w:color w:val="7F7F7F"/>
        <w:spacing w:val="60"/>
      </w:rPr>
      <w:t>Page</w:t>
    </w:r>
    <w:r>
      <w:rPr>
        <w:color w:val="7F7F7F"/>
        <w:spacing w:val="60"/>
      </w:rPr>
      <w:tab/>
      <w:t xml:space="preserve">                    </w:t>
    </w:r>
    <w:r w:rsidRPr="00871CC6">
      <w:rPr>
        <w:smallCaps/>
        <w:color w:val="7F7F7F"/>
        <w:spacing w:val="60"/>
        <w:sz w:val="16"/>
      </w:rPr>
      <w:t>MOU-SAI AVISHKAR CHS &amp; DEVELOPER</w:t>
    </w:r>
  </w:p>
  <w:p w:rsidR="00FB4740" w:rsidRDefault="00FB4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8A2" w:rsidRDefault="001418A2" w:rsidP="00330344">
      <w:pPr>
        <w:spacing w:after="0" w:line="240" w:lineRule="auto"/>
      </w:pPr>
      <w:r>
        <w:separator/>
      </w:r>
    </w:p>
  </w:footnote>
  <w:footnote w:type="continuationSeparator" w:id="0">
    <w:p w:rsidR="001418A2" w:rsidRDefault="001418A2" w:rsidP="00330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1040"/>
    <w:multiLevelType w:val="hybridMultilevel"/>
    <w:tmpl w:val="45F8BF6E"/>
    <w:lvl w:ilvl="0" w:tplc="EEAAA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2E15F2"/>
    <w:multiLevelType w:val="hybridMultilevel"/>
    <w:tmpl w:val="05C4ACB8"/>
    <w:lvl w:ilvl="0" w:tplc="FC84E00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55350"/>
    <w:multiLevelType w:val="hybridMultilevel"/>
    <w:tmpl w:val="BB3C8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5A7A52"/>
    <w:multiLevelType w:val="hybridMultilevel"/>
    <w:tmpl w:val="153E50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C2786"/>
    <w:multiLevelType w:val="hybridMultilevel"/>
    <w:tmpl w:val="1FC66E8C"/>
    <w:lvl w:ilvl="0" w:tplc="AFD873C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E42F40"/>
    <w:multiLevelType w:val="hybridMultilevel"/>
    <w:tmpl w:val="AD74AA3E"/>
    <w:lvl w:ilvl="0" w:tplc="84E6FFA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111D4"/>
    <w:multiLevelType w:val="hybridMultilevel"/>
    <w:tmpl w:val="C78E2830"/>
    <w:lvl w:ilvl="0" w:tplc="86DAE8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214006"/>
    <w:multiLevelType w:val="hybridMultilevel"/>
    <w:tmpl w:val="C0AC0C50"/>
    <w:lvl w:ilvl="0" w:tplc="728C02B2">
      <w:numFmt w:val="bullet"/>
      <w:lvlText w:val="-"/>
      <w:lvlJc w:val="left"/>
      <w:pPr>
        <w:ind w:left="1800" w:hanging="360"/>
      </w:pPr>
      <w:rPr>
        <w:rFonts w:ascii="Calibri" w:eastAsia="Calibri" w:hAnsi="Calibri" w:cs="Calibri" w:hint="default"/>
        <w:b/>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030ABB"/>
    <w:multiLevelType w:val="hybridMultilevel"/>
    <w:tmpl w:val="D172B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58775E"/>
    <w:multiLevelType w:val="hybridMultilevel"/>
    <w:tmpl w:val="66CCFF16"/>
    <w:lvl w:ilvl="0" w:tplc="AB9E535E">
      <w:start w:val="1"/>
      <w:numFmt w:val="decimal"/>
      <w:lvlText w:val="%1."/>
      <w:lvlJc w:val="left"/>
      <w:pPr>
        <w:ind w:left="720" w:hanging="360"/>
      </w:pPr>
      <w:rPr>
        <w:rFonts w:ascii="Calibri" w:hAnsi="Calibri" w:cs="Manga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755073"/>
    <w:multiLevelType w:val="hybridMultilevel"/>
    <w:tmpl w:val="1C924B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E6C7A35"/>
    <w:multiLevelType w:val="hybridMultilevel"/>
    <w:tmpl w:val="2CBA3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2A5287"/>
    <w:multiLevelType w:val="hybridMultilevel"/>
    <w:tmpl w:val="88720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F36B22"/>
    <w:multiLevelType w:val="hybridMultilevel"/>
    <w:tmpl w:val="667E4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3"/>
  </w:num>
  <w:num w:numId="4">
    <w:abstractNumId w:val="8"/>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1"/>
  </w:num>
  <w:num w:numId="10">
    <w:abstractNumId w:val="10"/>
  </w:num>
  <w:num w:numId="11">
    <w:abstractNumId w:val="12"/>
  </w:num>
  <w:num w:numId="12">
    <w:abstractNumId w:val="7"/>
  </w:num>
  <w:num w:numId="13">
    <w:abstractNumId w:val="9"/>
  </w:num>
  <w:num w:numId="14">
    <w:abstractNumId w:val="1"/>
  </w:num>
  <w:num w:numId="15">
    <w:abstractNumId w:val="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D16"/>
    <w:rsid w:val="00003C4F"/>
    <w:rsid w:val="00007123"/>
    <w:rsid w:val="0001016D"/>
    <w:rsid w:val="00011A7D"/>
    <w:rsid w:val="0001293B"/>
    <w:rsid w:val="00015737"/>
    <w:rsid w:val="000224E2"/>
    <w:rsid w:val="000258F8"/>
    <w:rsid w:val="00030D8E"/>
    <w:rsid w:val="00031E5E"/>
    <w:rsid w:val="00042501"/>
    <w:rsid w:val="00044E83"/>
    <w:rsid w:val="00046AE7"/>
    <w:rsid w:val="000478D8"/>
    <w:rsid w:val="00051600"/>
    <w:rsid w:val="0005404E"/>
    <w:rsid w:val="00054D4E"/>
    <w:rsid w:val="000673D5"/>
    <w:rsid w:val="00074BAF"/>
    <w:rsid w:val="00074FC1"/>
    <w:rsid w:val="00075ED0"/>
    <w:rsid w:val="00081B66"/>
    <w:rsid w:val="0009056F"/>
    <w:rsid w:val="00091C75"/>
    <w:rsid w:val="00093BC3"/>
    <w:rsid w:val="0009473E"/>
    <w:rsid w:val="000A0A00"/>
    <w:rsid w:val="000A697E"/>
    <w:rsid w:val="000B10A8"/>
    <w:rsid w:val="000B1B02"/>
    <w:rsid w:val="000B3301"/>
    <w:rsid w:val="000C186F"/>
    <w:rsid w:val="000C2F3C"/>
    <w:rsid w:val="000C645D"/>
    <w:rsid w:val="000C6984"/>
    <w:rsid w:val="000C6A30"/>
    <w:rsid w:val="000C709A"/>
    <w:rsid w:val="000C71BD"/>
    <w:rsid w:val="000D02C5"/>
    <w:rsid w:val="000D308C"/>
    <w:rsid w:val="000D3694"/>
    <w:rsid w:val="000E1CCE"/>
    <w:rsid w:val="000E6EA9"/>
    <w:rsid w:val="000F22DE"/>
    <w:rsid w:val="000F3C29"/>
    <w:rsid w:val="000F718E"/>
    <w:rsid w:val="001017AB"/>
    <w:rsid w:val="00101E46"/>
    <w:rsid w:val="0011091F"/>
    <w:rsid w:val="00110EA9"/>
    <w:rsid w:val="00115EA1"/>
    <w:rsid w:val="00117B5B"/>
    <w:rsid w:val="00117DBC"/>
    <w:rsid w:val="0012038C"/>
    <w:rsid w:val="00120507"/>
    <w:rsid w:val="00120E25"/>
    <w:rsid w:val="001231B3"/>
    <w:rsid w:val="00130B79"/>
    <w:rsid w:val="00141122"/>
    <w:rsid w:val="001418A2"/>
    <w:rsid w:val="00142139"/>
    <w:rsid w:val="0014644C"/>
    <w:rsid w:val="0015038C"/>
    <w:rsid w:val="00152C79"/>
    <w:rsid w:val="00154CF6"/>
    <w:rsid w:val="0015579E"/>
    <w:rsid w:val="0016002E"/>
    <w:rsid w:val="00160100"/>
    <w:rsid w:val="00162CE5"/>
    <w:rsid w:val="00172184"/>
    <w:rsid w:val="00172918"/>
    <w:rsid w:val="00174F08"/>
    <w:rsid w:val="00186FE8"/>
    <w:rsid w:val="00187E42"/>
    <w:rsid w:val="001911B1"/>
    <w:rsid w:val="0019478D"/>
    <w:rsid w:val="001A51A0"/>
    <w:rsid w:val="001A63CF"/>
    <w:rsid w:val="001A6F48"/>
    <w:rsid w:val="001A7629"/>
    <w:rsid w:val="001B4FEE"/>
    <w:rsid w:val="001C740E"/>
    <w:rsid w:val="001D72FA"/>
    <w:rsid w:val="001D7E5A"/>
    <w:rsid w:val="001E000D"/>
    <w:rsid w:val="001E2BD4"/>
    <w:rsid w:val="001E621A"/>
    <w:rsid w:val="0020638B"/>
    <w:rsid w:val="00207F03"/>
    <w:rsid w:val="002111F0"/>
    <w:rsid w:val="00214D93"/>
    <w:rsid w:val="00216157"/>
    <w:rsid w:val="00224EA0"/>
    <w:rsid w:val="002257EF"/>
    <w:rsid w:val="00233470"/>
    <w:rsid w:val="002352CB"/>
    <w:rsid w:val="00236FE6"/>
    <w:rsid w:val="0024524C"/>
    <w:rsid w:val="00247A63"/>
    <w:rsid w:val="00254C64"/>
    <w:rsid w:val="00255FEC"/>
    <w:rsid w:val="0025611A"/>
    <w:rsid w:val="00260836"/>
    <w:rsid w:val="00261BAE"/>
    <w:rsid w:val="00262508"/>
    <w:rsid w:val="00263801"/>
    <w:rsid w:val="00264D79"/>
    <w:rsid w:val="002744CF"/>
    <w:rsid w:val="002801A4"/>
    <w:rsid w:val="00283E3E"/>
    <w:rsid w:val="00285E3F"/>
    <w:rsid w:val="002862F0"/>
    <w:rsid w:val="0028655A"/>
    <w:rsid w:val="00286655"/>
    <w:rsid w:val="00290755"/>
    <w:rsid w:val="002A3861"/>
    <w:rsid w:val="002A7B64"/>
    <w:rsid w:val="002B1A0E"/>
    <w:rsid w:val="002B2AFE"/>
    <w:rsid w:val="002B3E9A"/>
    <w:rsid w:val="002D051E"/>
    <w:rsid w:val="002D4A71"/>
    <w:rsid w:val="002D5DC6"/>
    <w:rsid w:val="002E2322"/>
    <w:rsid w:val="002E6912"/>
    <w:rsid w:val="002F10D2"/>
    <w:rsid w:val="00301AB9"/>
    <w:rsid w:val="00303751"/>
    <w:rsid w:val="003069A5"/>
    <w:rsid w:val="003070EE"/>
    <w:rsid w:val="00312851"/>
    <w:rsid w:val="00314A59"/>
    <w:rsid w:val="00314C68"/>
    <w:rsid w:val="00321E97"/>
    <w:rsid w:val="00330344"/>
    <w:rsid w:val="00343FC4"/>
    <w:rsid w:val="003462ED"/>
    <w:rsid w:val="00346E12"/>
    <w:rsid w:val="00351BC4"/>
    <w:rsid w:val="00360CC5"/>
    <w:rsid w:val="0036163B"/>
    <w:rsid w:val="00363EAC"/>
    <w:rsid w:val="00364790"/>
    <w:rsid w:val="00370E34"/>
    <w:rsid w:val="0037121F"/>
    <w:rsid w:val="00371A70"/>
    <w:rsid w:val="00375C9A"/>
    <w:rsid w:val="00377458"/>
    <w:rsid w:val="003814C5"/>
    <w:rsid w:val="00386288"/>
    <w:rsid w:val="00386820"/>
    <w:rsid w:val="00387821"/>
    <w:rsid w:val="00391946"/>
    <w:rsid w:val="0039199B"/>
    <w:rsid w:val="0039401E"/>
    <w:rsid w:val="00396386"/>
    <w:rsid w:val="003A0868"/>
    <w:rsid w:val="003A7B2D"/>
    <w:rsid w:val="003A7CFC"/>
    <w:rsid w:val="003B1168"/>
    <w:rsid w:val="003B19B2"/>
    <w:rsid w:val="003B2D16"/>
    <w:rsid w:val="003B6C61"/>
    <w:rsid w:val="003B7C3C"/>
    <w:rsid w:val="003C1C0A"/>
    <w:rsid w:val="003C1E5C"/>
    <w:rsid w:val="003C4D0A"/>
    <w:rsid w:val="003C50BC"/>
    <w:rsid w:val="003C550A"/>
    <w:rsid w:val="003C6A25"/>
    <w:rsid w:val="003D1F6A"/>
    <w:rsid w:val="003D442A"/>
    <w:rsid w:val="003E1285"/>
    <w:rsid w:val="003E2799"/>
    <w:rsid w:val="003E3FF4"/>
    <w:rsid w:val="003F0486"/>
    <w:rsid w:val="003F712C"/>
    <w:rsid w:val="00403F21"/>
    <w:rsid w:val="00406E96"/>
    <w:rsid w:val="004071B5"/>
    <w:rsid w:val="00411281"/>
    <w:rsid w:val="0041217B"/>
    <w:rsid w:val="004147CB"/>
    <w:rsid w:val="00417D9A"/>
    <w:rsid w:val="004262D5"/>
    <w:rsid w:val="00426ECF"/>
    <w:rsid w:val="00436109"/>
    <w:rsid w:val="00437D6E"/>
    <w:rsid w:val="004516C9"/>
    <w:rsid w:val="00453082"/>
    <w:rsid w:val="004631FD"/>
    <w:rsid w:val="0046394E"/>
    <w:rsid w:val="0046397E"/>
    <w:rsid w:val="00465EEF"/>
    <w:rsid w:val="0048099F"/>
    <w:rsid w:val="0049121D"/>
    <w:rsid w:val="0049393E"/>
    <w:rsid w:val="00493A70"/>
    <w:rsid w:val="00494A1A"/>
    <w:rsid w:val="0049772E"/>
    <w:rsid w:val="004A113C"/>
    <w:rsid w:val="004A2A7D"/>
    <w:rsid w:val="004A6D86"/>
    <w:rsid w:val="004A7341"/>
    <w:rsid w:val="004C07C9"/>
    <w:rsid w:val="004C1BF9"/>
    <w:rsid w:val="004C55AB"/>
    <w:rsid w:val="004C787E"/>
    <w:rsid w:val="004D5840"/>
    <w:rsid w:val="004D6322"/>
    <w:rsid w:val="004E7E94"/>
    <w:rsid w:val="004F08E2"/>
    <w:rsid w:val="004F3B67"/>
    <w:rsid w:val="0050392F"/>
    <w:rsid w:val="00503D1D"/>
    <w:rsid w:val="00505C17"/>
    <w:rsid w:val="00510020"/>
    <w:rsid w:val="0051046B"/>
    <w:rsid w:val="00512C36"/>
    <w:rsid w:val="00517103"/>
    <w:rsid w:val="0052046F"/>
    <w:rsid w:val="005236C0"/>
    <w:rsid w:val="005238FC"/>
    <w:rsid w:val="0052699D"/>
    <w:rsid w:val="005367DA"/>
    <w:rsid w:val="00536D56"/>
    <w:rsid w:val="00536F91"/>
    <w:rsid w:val="00537E43"/>
    <w:rsid w:val="005408A3"/>
    <w:rsid w:val="00542349"/>
    <w:rsid w:val="00542363"/>
    <w:rsid w:val="0054530A"/>
    <w:rsid w:val="00546466"/>
    <w:rsid w:val="00546E52"/>
    <w:rsid w:val="00547C70"/>
    <w:rsid w:val="0056052F"/>
    <w:rsid w:val="00561772"/>
    <w:rsid w:val="0056358A"/>
    <w:rsid w:val="00565390"/>
    <w:rsid w:val="00572498"/>
    <w:rsid w:val="00572D2B"/>
    <w:rsid w:val="00580226"/>
    <w:rsid w:val="0058250B"/>
    <w:rsid w:val="005846FB"/>
    <w:rsid w:val="00585EBE"/>
    <w:rsid w:val="00587A9D"/>
    <w:rsid w:val="005918EB"/>
    <w:rsid w:val="00592B9B"/>
    <w:rsid w:val="00594CB4"/>
    <w:rsid w:val="005C4C59"/>
    <w:rsid w:val="005C4EB5"/>
    <w:rsid w:val="005C679B"/>
    <w:rsid w:val="005D4A74"/>
    <w:rsid w:val="005D4BC4"/>
    <w:rsid w:val="005D7E8F"/>
    <w:rsid w:val="005E12A2"/>
    <w:rsid w:val="005E4260"/>
    <w:rsid w:val="005F1D81"/>
    <w:rsid w:val="005F2ECA"/>
    <w:rsid w:val="005F3C1E"/>
    <w:rsid w:val="005F5366"/>
    <w:rsid w:val="00603101"/>
    <w:rsid w:val="006174C2"/>
    <w:rsid w:val="0062137B"/>
    <w:rsid w:val="00630730"/>
    <w:rsid w:val="00631BD4"/>
    <w:rsid w:val="00631D20"/>
    <w:rsid w:val="00632FE2"/>
    <w:rsid w:val="00633562"/>
    <w:rsid w:val="0063501F"/>
    <w:rsid w:val="00640538"/>
    <w:rsid w:val="006462DD"/>
    <w:rsid w:val="00652FC8"/>
    <w:rsid w:val="0065403F"/>
    <w:rsid w:val="00654C4E"/>
    <w:rsid w:val="00655ABA"/>
    <w:rsid w:val="00664B11"/>
    <w:rsid w:val="0066643D"/>
    <w:rsid w:val="00670AD2"/>
    <w:rsid w:val="0067142D"/>
    <w:rsid w:val="0067197F"/>
    <w:rsid w:val="00673260"/>
    <w:rsid w:val="00674901"/>
    <w:rsid w:val="006753E5"/>
    <w:rsid w:val="00676F1E"/>
    <w:rsid w:val="0067784F"/>
    <w:rsid w:val="0068494D"/>
    <w:rsid w:val="00684D40"/>
    <w:rsid w:val="00685378"/>
    <w:rsid w:val="0068738B"/>
    <w:rsid w:val="0069074A"/>
    <w:rsid w:val="00692D55"/>
    <w:rsid w:val="0069412F"/>
    <w:rsid w:val="006A3015"/>
    <w:rsid w:val="006A72CD"/>
    <w:rsid w:val="006B353C"/>
    <w:rsid w:val="006B4055"/>
    <w:rsid w:val="006B56A9"/>
    <w:rsid w:val="006B63B2"/>
    <w:rsid w:val="006C17B3"/>
    <w:rsid w:val="006C5593"/>
    <w:rsid w:val="006D32D0"/>
    <w:rsid w:val="006D5D02"/>
    <w:rsid w:val="006E5CD9"/>
    <w:rsid w:val="006E76F9"/>
    <w:rsid w:val="006F1927"/>
    <w:rsid w:val="006F7AB8"/>
    <w:rsid w:val="00701B92"/>
    <w:rsid w:val="0070255A"/>
    <w:rsid w:val="00703000"/>
    <w:rsid w:val="00705DEF"/>
    <w:rsid w:val="00707A55"/>
    <w:rsid w:val="00710E14"/>
    <w:rsid w:val="00713F99"/>
    <w:rsid w:val="00714108"/>
    <w:rsid w:val="00714C86"/>
    <w:rsid w:val="00714E0A"/>
    <w:rsid w:val="00717C62"/>
    <w:rsid w:val="00721A67"/>
    <w:rsid w:val="0072303F"/>
    <w:rsid w:val="00726F03"/>
    <w:rsid w:val="00727E32"/>
    <w:rsid w:val="00730A68"/>
    <w:rsid w:val="0073134F"/>
    <w:rsid w:val="00732352"/>
    <w:rsid w:val="00732AEF"/>
    <w:rsid w:val="007369E7"/>
    <w:rsid w:val="00743A0F"/>
    <w:rsid w:val="0074746E"/>
    <w:rsid w:val="00747E99"/>
    <w:rsid w:val="00752614"/>
    <w:rsid w:val="0075459D"/>
    <w:rsid w:val="00756377"/>
    <w:rsid w:val="0076784A"/>
    <w:rsid w:val="00767F91"/>
    <w:rsid w:val="007701DA"/>
    <w:rsid w:val="00772F55"/>
    <w:rsid w:val="0077705E"/>
    <w:rsid w:val="007830A0"/>
    <w:rsid w:val="0078607C"/>
    <w:rsid w:val="00786AE3"/>
    <w:rsid w:val="007966C8"/>
    <w:rsid w:val="0079674C"/>
    <w:rsid w:val="007A08A8"/>
    <w:rsid w:val="007A221A"/>
    <w:rsid w:val="007A2390"/>
    <w:rsid w:val="007A7219"/>
    <w:rsid w:val="007B33C5"/>
    <w:rsid w:val="007B3712"/>
    <w:rsid w:val="007B5193"/>
    <w:rsid w:val="007B5263"/>
    <w:rsid w:val="007C0B2C"/>
    <w:rsid w:val="007C7B49"/>
    <w:rsid w:val="007D1E31"/>
    <w:rsid w:val="007E6144"/>
    <w:rsid w:val="007F0E3D"/>
    <w:rsid w:val="007F0F87"/>
    <w:rsid w:val="007F2415"/>
    <w:rsid w:val="007F40E7"/>
    <w:rsid w:val="0080170D"/>
    <w:rsid w:val="00802D7E"/>
    <w:rsid w:val="008032C5"/>
    <w:rsid w:val="00816BA1"/>
    <w:rsid w:val="00817A3D"/>
    <w:rsid w:val="008270C1"/>
    <w:rsid w:val="00830799"/>
    <w:rsid w:val="00831139"/>
    <w:rsid w:val="00833480"/>
    <w:rsid w:val="00836908"/>
    <w:rsid w:val="00840610"/>
    <w:rsid w:val="008440E3"/>
    <w:rsid w:val="0084452F"/>
    <w:rsid w:val="00854841"/>
    <w:rsid w:val="008554D2"/>
    <w:rsid w:val="00857127"/>
    <w:rsid w:val="00861FDD"/>
    <w:rsid w:val="00866162"/>
    <w:rsid w:val="0087039C"/>
    <w:rsid w:val="00871CC6"/>
    <w:rsid w:val="00875D7D"/>
    <w:rsid w:val="008863BA"/>
    <w:rsid w:val="008904D2"/>
    <w:rsid w:val="0089229B"/>
    <w:rsid w:val="00893A1D"/>
    <w:rsid w:val="0089775D"/>
    <w:rsid w:val="008978EA"/>
    <w:rsid w:val="008A1743"/>
    <w:rsid w:val="008A6D1A"/>
    <w:rsid w:val="008B0A44"/>
    <w:rsid w:val="008B1A7D"/>
    <w:rsid w:val="008C3213"/>
    <w:rsid w:val="008C5744"/>
    <w:rsid w:val="008C7BD3"/>
    <w:rsid w:val="008C7CF0"/>
    <w:rsid w:val="008D3AFC"/>
    <w:rsid w:val="008D3E50"/>
    <w:rsid w:val="008E2CED"/>
    <w:rsid w:val="008E2DCB"/>
    <w:rsid w:val="008E64B9"/>
    <w:rsid w:val="008E6875"/>
    <w:rsid w:val="008E69B0"/>
    <w:rsid w:val="008E6FC5"/>
    <w:rsid w:val="008F0C3F"/>
    <w:rsid w:val="008F73B0"/>
    <w:rsid w:val="00902DB1"/>
    <w:rsid w:val="0090524F"/>
    <w:rsid w:val="00905A12"/>
    <w:rsid w:val="00910EB4"/>
    <w:rsid w:val="0091264B"/>
    <w:rsid w:val="00917ED3"/>
    <w:rsid w:val="009258BD"/>
    <w:rsid w:val="00927C36"/>
    <w:rsid w:val="009322AE"/>
    <w:rsid w:val="00934C5E"/>
    <w:rsid w:val="00936E46"/>
    <w:rsid w:val="00936FCC"/>
    <w:rsid w:val="00937EB1"/>
    <w:rsid w:val="009421BA"/>
    <w:rsid w:val="00942FA0"/>
    <w:rsid w:val="00944DB2"/>
    <w:rsid w:val="009462AA"/>
    <w:rsid w:val="0094699E"/>
    <w:rsid w:val="0095190A"/>
    <w:rsid w:val="00954A5C"/>
    <w:rsid w:val="00957E9E"/>
    <w:rsid w:val="00964942"/>
    <w:rsid w:val="00965617"/>
    <w:rsid w:val="00965BC7"/>
    <w:rsid w:val="009709E5"/>
    <w:rsid w:val="00972D41"/>
    <w:rsid w:val="009753F6"/>
    <w:rsid w:val="00980DF6"/>
    <w:rsid w:val="009819A4"/>
    <w:rsid w:val="0098375D"/>
    <w:rsid w:val="009870C9"/>
    <w:rsid w:val="00996B5E"/>
    <w:rsid w:val="009A4B2B"/>
    <w:rsid w:val="009A52BA"/>
    <w:rsid w:val="009A5CE0"/>
    <w:rsid w:val="009B7411"/>
    <w:rsid w:val="009C09C0"/>
    <w:rsid w:val="009C73FF"/>
    <w:rsid w:val="009D050B"/>
    <w:rsid w:val="009D1071"/>
    <w:rsid w:val="009D1FA9"/>
    <w:rsid w:val="009D7EAC"/>
    <w:rsid w:val="009E025A"/>
    <w:rsid w:val="009E510C"/>
    <w:rsid w:val="009E698C"/>
    <w:rsid w:val="009F02D2"/>
    <w:rsid w:val="009F129C"/>
    <w:rsid w:val="009F3C6F"/>
    <w:rsid w:val="009F5CDA"/>
    <w:rsid w:val="009F6C3A"/>
    <w:rsid w:val="00A014A1"/>
    <w:rsid w:val="00A04832"/>
    <w:rsid w:val="00A054C0"/>
    <w:rsid w:val="00A064F6"/>
    <w:rsid w:val="00A10951"/>
    <w:rsid w:val="00A16520"/>
    <w:rsid w:val="00A166EE"/>
    <w:rsid w:val="00A314BB"/>
    <w:rsid w:val="00A36539"/>
    <w:rsid w:val="00A431B6"/>
    <w:rsid w:val="00A4529A"/>
    <w:rsid w:val="00A51165"/>
    <w:rsid w:val="00A52E3B"/>
    <w:rsid w:val="00A618EF"/>
    <w:rsid w:val="00A623AB"/>
    <w:rsid w:val="00A643C5"/>
    <w:rsid w:val="00A65841"/>
    <w:rsid w:val="00A7174C"/>
    <w:rsid w:val="00A75D83"/>
    <w:rsid w:val="00A92D12"/>
    <w:rsid w:val="00A94854"/>
    <w:rsid w:val="00A9660B"/>
    <w:rsid w:val="00AA0BD4"/>
    <w:rsid w:val="00AA4240"/>
    <w:rsid w:val="00AB0023"/>
    <w:rsid w:val="00AB1EBC"/>
    <w:rsid w:val="00AB7F89"/>
    <w:rsid w:val="00AC06C0"/>
    <w:rsid w:val="00AC222E"/>
    <w:rsid w:val="00AC3661"/>
    <w:rsid w:val="00AC45B1"/>
    <w:rsid w:val="00AC52D2"/>
    <w:rsid w:val="00AD7997"/>
    <w:rsid w:val="00AE19FA"/>
    <w:rsid w:val="00AE2C4C"/>
    <w:rsid w:val="00AE2C9C"/>
    <w:rsid w:val="00AE2CEB"/>
    <w:rsid w:val="00AE382D"/>
    <w:rsid w:val="00AE474A"/>
    <w:rsid w:val="00AE5B50"/>
    <w:rsid w:val="00AF51FE"/>
    <w:rsid w:val="00B01EDF"/>
    <w:rsid w:val="00B0356B"/>
    <w:rsid w:val="00B06ACC"/>
    <w:rsid w:val="00B10B97"/>
    <w:rsid w:val="00B129FB"/>
    <w:rsid w:val="00B14DE5"/>
    <w:rsid w:val="00B167C0"/>
    <w:rsid w:val="00B20CAD"/>
    <w:rsid w:val="00B213AA"/>
    <w:rsid w:val="00B23337"/>
    <w:rsid w:val="00B23BEA"/>
    <w:rsid w:val="00B261B8"/>
    <w:rsid w:val="00B304C5"/>
    <w:rsid w:val="00B5421F"/>
    <w:rsid w:val="00B66061"/>
    <w:rsid w:val="00B716B1"/>
    <w:rsid w:val="00B7233E"/>
    <w:rsid w:val="00B74FDC"/>
    <w:rsid w:val="00B76915"/>
    <w:rsid w:val="00B77D0A"/>
    <w:rsid w:val="00B81B24"/>
    <w:rsid w:val="00B84533"/>
    <w:rsid w:val="00B84FB7"/>
    <w:rsid w:val="00B853EF"/>
    <w:rsid w:val="00B86FAA"/>
    <w:rsid w:val="00B922B9"/>
    <w:rsid w:val="00B941B5"/>
    <w:rsid w:val="00B97F16"/>
    <w:rsid w:val="00BA1261"/>
    <w:rsid w:val="00BA16CC"/>
    <w:rsid w:val="00BA3024"/>
    <w:rsid w:val="00BB367C"/>
    <w:rsid w:val="00BB490B"/>
    <w:rsid w:val="00BB652A"/>
    <w:rsid w:val="00BB7B67"/>
    <w:rsid w:val="00BC1B60"/>
    <w:rsid w:val="00BC3ABA"/>
    <w:rsid w:val="00BD3E05"/>
    <w:rsid w:val="00BD427A"/>
    <w:rsid w:val="00BD7292"/>
    <w:rsid w:val="00BF18D7"/>
    <w:rsid w:val="00BF2698"/>
    <w:rsid w:val="00BF6986"/>
    <w:rsid w:val="00BF6EB2"/>
    <w:rsid w:val="00BF7818"/>
    <w:rsid w:val="00C06AD5"/>
    <w:rsid w:val="00C11415"/>
    <w:rsid w:val="00C20246"/>
    <w:rsid w:val="00C20917"/>
    <w:rsid w:val="00C32D00"/>
    <w:rsid w:val="00C33D7A"/>
    <w:rsid w:val="00C416C1"/>
    <w:rsid w:val="00C42502"/>
    <w:rsid w:val="00C42812"/>
    <w:rsid w:val="00C43089"/>
    <w:rsid w:val="00C506D1"/>
    <w:rsid w:val="00C50F13"/>
    <w:rsid w:val="00C52AA8"/>
    <w:rsid w:val="00C5696E"/>
    <w:rsid w:val="00C67C0E"/>
    <w:rsid w:val="00C7494E"/>
    <w:rsid w:val="00C8140E"/>
    <w:rsid w:val="00C876CA"/>
    <w:rsid w:val="00C876EA"/>
    <w:rsid w:val="00C9052D"/>
    <w:rsid w:val="00C91AFB"/>
    <w:rsid w:val="00C92257"/>
    <w:rsid w:val="00C9796D"/>
    <w:rsid w:val="00CA32A3"/>
    <w:rsid w:val="00CA3314"/>
    <w:rsid w:val="00CA50AF"/>
    <w:rsid w:val="00CA5F31"/>
    <w:rsid w:val="00CA67F4"/>
    <w:rsid w:val="00CA725B"/>
    <w:rsid w:val="00CB0961"/>
    <w:rsid w:val="00CB3B5C"/>
    <w:rsid w:val="00CC348D"/>
    <w:rsid w:val="00CC6879"/>
    <w:rsid w:val="00CD4071"/>
    <w:rsid w:val="00CD52EB"/>
    <w:rsid w:val="00CE2855"/>
    <w:rsid w:val="00CE2AD2"/>
    <w:rsid w:val="00CE478E"/>
    <w:rsid w:val="00CE7D71"/>
    <w:rsid w:val="00CE7F85"/>
    <w:rsid w:val="00CF45C9"/>
    <w:rsid w:val="00D03409"/>
    <w:rsid w:val="00D0374D"/>
    <w:rsid w:val="00D03A4A"/>
    <w:rsid w:val="00D06B7B"/>
    <w:rsid w:val="00D10C97"/>
    <w:rsid w:val="00D14479"/>
    <w:rsid w:val="00D146F6"/>
    <w:rsid w:val="00D15231"/>
    <w:rsid w:val="00D161AF"/>
    <w:rsid w:val="00D1767E"/>
    <w:rsid w:val="00D236A1"/>
    <w:rsid w:val="00D236C8"/>
    <w:rsid w:val="00D25B87"/>
    <w:rsid w:val="00D268EA"/>
    <w:rsid w:val="00D2777D"/>
    <w:rsid w:val="00D316A5"/>
    <w:rsid w:val="00D3242B"/>
    <w:rsid w:val="00D333F1"/>
    <w:rsid w:val="00D35AB9"/>
    <w:rsid w:val="00D433BA"/>
    <w:rsid w:val="00D6007C"/>
    <w:rsid w:val="00D627F8"/>
    <w:rsid w:val="00D6476B"/>
    <w:rsid w:val="00D64F0F"/>
    <w:rsid w:val="00D661A7"/>
    <w:rsid w:val="00D702A5"/>
    <w:rsid w:val="00D77188"/>
    <w:rsid w:val="00D84D44"/>
    <w:rsid w:val="00D86212"/>
    <w:rsid w:val="00D87DA3"/>
    <w:rsid w:val="00D93621"/>
    <w:rsid w:val="00D936B6"/>
    <w:rsid w:val="00D9388D"/>
    <w:rsid w:val="00D96878"/>
    <w:rsid w:val="00DA625C"/>
    <w:rsid w:val="00DB2F16"/>
    <w:rsid w:val="00DC195D"/>
    <w:rsid w:val="00DD218C"/>
    <w:rsid w:val="00DD47A1"/>
    <w:rsid w:val="00DD5451"/>
    <w:rsid w:val="00DE0664"/>
    <w:rsid w:val="00DF1D11"/>
    <w:rsid w:val="00DF2D83"/>
    <w:rsid w:val="00DF506D"/>
    <w:rsid w:val="00E01F3E"/>
    <w:rsid w:val="00E02C98"/>
    <w:rsid w:val="00E04853"/>
    <w:rsid w:val="00E10109"/>
    <w:rsid w:val="00E101EF"/>
    <w:rsid w:val="00E127B2"/>
    <w:rsid w:val="00E1535A"/>
    <w:rsid w:val="00E22641"/>
    <w:rsid w:val="00E25292"/>
    <w:rsid w:val="00E40BA1"/>
    <w:rsid w:val="00E42792"/>
    <w:rsid w:val="00E42FAA"/>
    <w:rsid w:val="00E45053"/>
    <w:rsid w:val="00E47B8E"/>
    <w:rsid w:val="00E504C3"/>
    <w:rsid w:val="00E519B1"/>
    <w:rsid w:val="00E57319"/>
    <w:rsid w:val="00E644D0"/>
    <w:rsid w:val="00E64525"/>
    <w:rsid w:val="00E754E5"/>
    <w:rsid w:val="00E764D8"/>
    <w:rsid w:val="00E83030"/>
    <w:rsid w:val="00E84892"/>
    <w:rsid w:val="00E85638"/>
    <w:rsid w:val="00E86A7D"/>
    <w:rsid w:val="00E922D0"/>
    <w:rsid w:val="00E96A8A"/>
    <w:rsid w:val="00E9704D"/>
    <w:rsid w:val="00EA095B"/>
    <w:rsid w:val="00EA164E"/>
    <w:rsid w:val="00EA26B0"/>
    <w:rsid w:val="00EA63A9"/>
    <w:rsid w:val="00EA7F93"/>
    <w:rsid w:val="00EB0B20"/>
    <w:rsid w:val="00EB4133"/>
    <w:rsid w:val="00EC17F1"/>
    <w:rsid w:val="00EC36A2"/>
    <w:rsid w:val="00EC6518"/>
    <w:rsid w:val="00EC7019"/>
    <w:rsid w:val="00EC736B"/>
    <w:rsid w:val="00ED13BA"/>
    <w:rsid w:val="00ED1EAE"/>
    <w:rsid w:val="00ED6380"/>
    <w:rsid w:val="00EE01D2"/>
    <w:rsid w:val="00EE722F"/>
    <w:rsid w:val="00EE76EB"/>
    <w:rsid w:val="00EF0913"/>
    <w:rsid w:val="00EF27DA"/>
    <w:rsid w:val="00EF556F"/>
    <w:rsid w:val="00EF5999"/>
    <w:rsid w:val="00EF59A1"/>
    <w:rsid w:val="00EF5EAA"/>
    <w:rsid w:val="00EF7FB4"/>
    <w:rsid w:val="00F03526"/>
    <w:rsid w:val="00F06CE8"/>
    <w:rsid w:val="00F07032"/>
    <w:rsid w:val="00F224D4"/>
    <w:rsid w:val="00F2254A"/>
    <w:rsid w:val="00F22E77"/>
    <w:rsid w:val="00F308ED"/>
    <w:rsid w:val="00F33E5E"/>
    <w:rsid w:val="00F34656"/>
    <w:rsid w:val="00F453A3"/>
    <w:rsid w:val="00F45A98"/>
    <w:rsid w:val="00F55AEC"/>
    <w:rsid w:val="00F61E58"/>
    <w:rsid w:val="00F65588"/>
    <w:rsid w:val="00F66EC8"/>
    <w:rsid w:val="00F67BF6"/>
    <w:rsid w:val="00F74B2D"/>
    <w:rsid w:val="00F80BFE"/>
    <w:rsid w:val="00F80FB7"/>
    <w:rsid w:val="00F877E9"/>
    <w:rsid w:val="00F87A39"/>
    <w:rsid w:val="00F96438"/>
    <w:rsid w:val="00FA1469"/>
    <w:rsid w:val="00FB0E50"/>
    <w:rsid w:val="00FB4740"/>
    <w:rsid w:val="00FB6742"/>
    <w:rsid w:val="00FC0413"/>
    <w:rsid w:val="00FC0D4C"/>
    <w:rsid w:val="00FC2894"/>
    <w:rsid w:val="00FC4CA9"/>
    <w:rsid w:val="00FC5408"/>
    <w:rsid w:val="00FC61DD"/>
    <w:rsid w:val="00FD0D9C"/>
    <w:rsid w:val="00FE13FF"/>
    <w:rsid w:val="00FE27C4"/>
    <w:rsid w:val="00FE565C"/>
    <w:rsid w:val="00FF25E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14837-CE8E-EB40-B81D-BAB38929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3B0"/>
    <w:pPr>
      <w:spacing w:after="200" w:line="252" w:lineRule="auto"/>
    </w:pPr>
    <w:rPr>
      <w:sz w:val="22"/>
      <w:szCs w:val="22"/>
      <w:lang w:bidi="en-US"/>
    </w:rPr>
  </w:style>
  <w:style w:type="paragraph" w:styleId="Heading1">
    <w:name w:val="heading 1"/>
    <w:basedOn w:val="Normal"/>
    <w:next w:val="Normal"/>
    <w:link w:val="Heading1Char"/>
    <w:uiPriority w:val="9"/>
    <w:qFormat/>
    <w:rsid w:val="008F73B0"/>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semiHidden/>
    <w:unhideWhenUsed/>
    <w:qFormat/>
    <w:rsid w:val="008F73B0"/>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8F73B0"/>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8F73B0"/>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8F73B0"/>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8F73B0"/>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8F73B0"/>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8F73B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F73B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F73B0"/>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8F73B0"/>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8F73B0"/>
    <w:rPr>
      <w:rFonts w:eastAsia="Times New Roman" w:cs="Times New Roman"/>
      <w:caps/>
      <w:color w:val="632423"/>
      <w:spacing w:val="50"/>
      <w:sz w:val="44"/>
      <w:szCs w:val="44"/>
    </w:rPr>
  </w:style>
  <w:style w:type="paragraph" w:styleId="BodyText">
    <w:name w:val="Body Text"/>
    <w:basedOn w:val="Normal"/>
    <w:link w:val="BodyTextChar"/>
    <w:rsid w:val="003B2D16"/>
    <w:pPr>
      <w:spacing w:after="0" w:line="360" w:lineRule="auto"/>
      <w:jc w:val="both"/>
    </w:pPr>
    <w:rPr>
      <w:rFonts w:ascii="Book Antiqua" w:hAnsi="Book Antiqua"/>
      <w:sz w:val="24"/>
      <w:szCs w:val="24"/>
      <w:lang w:val="x-none" w:eastAsia="x-none" w:bidi="ar-SA"/>
    </w:rPr>
  </w:style>
  <w:style w:type="character" w:customStyle="1" w:styleId="BodyTextChar">
    <w:name w:val="Body Text Char"/>
    <w:link w:val="BodyText"/>
    <w:rsid w:val="003B2D16"/>
    <w:rPr>
      <w:rFonts w:ascii="Book Antiqua" w:eastAsia="Times New Roman" w:hAnsi="Book Antiqua" w:cs="Times New Roman"/>
      <w:sz w:val="24"/>
      <w:szCs w:val="24"/>
    </w:rPr>
  </w:style>
  <w:style w:type="paragraph" w:styleId="ListParagraph">
    <w:name w:val="List Paragraph"/>
    <w:basedOn w:val="Normal"/>
    <w:uiPriority w:val="34"/>
    <w:qFormat/>
    <w:rsid w:val="008F73B0"/>
    <w:pPr>
      <w:ind w:left="720"/>
      <w:contextualSpacing/>
    </w:pPr>
  </w:style>
  <w:style w:type="paragraph" w:styleId="Footer">
    <w:name w:val="footer"/>
    <w:basedOn w:val="Normal"/>
    <w:link w:val="FooterChar"/>
    <w:uiPriority w:val="99"/>
    <w:unhideWhenUsed/>
    <w:rsid w:val="003B2D16"/>
    <w:pPr>
      <w:tabs>
        <w:tab w:val="center" w:pos="4513"/>
        <w:tab w:val="right" w:pos="9026"/>
      </w:tabs>
      <w:spacing w:after="0" w:line="240" w:lineRule="auto"/>
    </w:pPr>
    <w:rPr>
      <w:rFonts w:ascii="Times New Roman" w:hAnsi="Times New Roman"/>
      <w:sz w:val="24"/>
      <w:szCs w:val="24"/>
      <w:lang w:val="x-none" w:eastAsia="x-none" w:bidi="ar-SA"/>
    </w:rPr>
  </w:style>
  <w:style w:type="character" w:customStyle="1" w:styleId="FooterChar">
    <w:name w:val="Footer Char"/>
    <w:link w:val="Footer"/>
    <w:uiPriority w:val="99"/>
    <w:rsid w:val="003B2D1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1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CC6"/>
  </w:style>
  <w:style w:type="paragraph" w:styleId="BalloonText">
    <w:name w:val="Balloon Text"/>
    <w:basedOn w:val="Normal"/>
    <w:link w:val="BalloonTextChar"/>
    <w:uiPriority w:val="99"/>
    <w:semiHidden/>
    <w:unhideWhenUsed/>
    <w:rsid w:val="00DE0664"/>
    <w:pPr>
      <w:spacing w:after="0" w:line="240" w:lineRule="auto"/>
    </w:pPr>
    <w:rPr>
      <w:rFonts w:ascii="Segoe UI" w:hAnsi="Segoe UI"/>
      <w:sz w:val="18"/>
      <w:szCs w:val="18"/>
      <w:lang w:val="x-none" w:eastAsia="x-none" w:bidi="ar-SA"/>
    </w:rPr>
  </w:style>
  <w:style w:type="character" w:customStyle="1" w:styleId="BalloonTextChar">
    <w:name w:val="Balloon Text Char"/>
    <w:link w:val="BalloonText"/>
    <w:uiPriority w:val="99"/>
    <w:semiHidden/>
    <w:rsid w:val="00DE0664"/>
    <w:rPr>
      <w:rFonts w:ascii="Segoe UI" w:hAnsi="Segoe UI" w:cs="Segoe UI"/>
      <w:sz w:val="18"/>
      <w:szCs w:val="18"/>
    </w:rPr>
  </w:style>
  <w:style w:type="character" w:customStyle="1" w:styleId="Heading2Char">
    <w:name w:val="Heading 2 Char"/>
    <w:link w:val="Heading2"/>
    <w:uiPriority w:val="9"/>
    <w:semiHidden/>
    <w:rsid w:val="008F73B0"/>
    <w:rPr>
      <w:caps/>
      <w:color w:val="632423"/>
      <w:spacing w:val="15"/>
      <w:sz w:val="24"/>
      <w:szCs w:val="24"/>
    </w:rPr>
  </w:style>
  <w:style w:type="character" w:customStyle="1" w:styleId="Heading3Char">
    <w:name w:val="Heading 3 Char"/>
    <w:link w:val="Heading3"/>
    <w:uiPriority w:val="9"/>
    <w:semiHidden/>
    <w:rsid w:val="008F73B0"/>
    <w:rPr>
      <w:rFonts w:eastAsia="Times New Roman" w:cs="Times New Roman"/>
      <w:caps/>
      <w:color w:val="622423"/>
      <w:sz w:val="24"/>
      <w:szCs w:val="24"/>
    </w:rPr>
  </w:style>
  <w:style w:type="character" w:customStyle="1" w:styleId="Heading4Char">
    <w:name w:val="Heading 4 Char"/>
    <w:link w:val="Heading4"/>
    <w:uiPriority w:val="9"/>
    <w:semiHidden/>
    <w:rsid w:val="008F73B0"/>
    <w:rPr>
      <w:rFonts w:eastAsia="Times New Roman" w:cs="Times New Roman"/>
      <w:caps/>
      <w:color w:val="622423"/>
      <w:spacing w:val="10"/>
    </w:rPr>
  </w:style>
  <w:style w:type="character" w:customStyle="1" w:styleId="Heading5Char">
    <w:name w:val="Heading 5 Char"/>
    <w:link w:val="Heading5"/>
    <w:uiPriority w:val="9"/>
    <w:semiHidden/>
    <w:rsid w:val="008F73B0"/>
    <w:rPr>
      <w:rFonts w:eastAsia="Times New Roman" w:cs="Times New Roman"/>
      <w:caps/>
      <w:color w:val="622423"/>
      <w:spacing w:val="10"/>
    </w:rPr>
  </w:style>
  <w:style w:type="character" w:customStyle="1" w:styleId="Heading6Char">
    <w:name w:val="Heading 6 Char"/>
    <w:link w:val="Heading6"/>
    <w:uiPriority w:val="9"/>
    <w:semiHidden/>
    <w:rsid w:val="008F73B0"/>
    <w:rPr>
      <w:rFonts w:eastAsia="Times New Roman" w:cs="Times New Roman"/>
      <w:caps/>
      <w:color w:val="943634"/>
      <w:spacing w:val="10"/>
    </w:rPr>
  </w:style>
  <w:style w:type="character" w:customStyle="1" w:styleId="Heading7Char">
    <w:name w:val="Heading 7 Char"/>
    <w:link w:val="Heading7"/>
    <w:uiPriority w:val="9"/>
    <w:semiHidden/>
    <w:rsid w:val="008F73B0"/>
    <w:rPr>
      <w:rFonts w:eastAsia="Times New Roman" w:cs="Times New Roman"/>
      <w:i/>
      <w:iCs/>
      <w:caps/>
      <w:color w:val="943634"/>
      <w:spacing w:val="10"/>
    </w:rPr>
  </w:style>
  <w:style w:type="character" w:customStyle="1" w:styleId="Heading8Char">
    <w:name w:val="Heading 8 Char"/>
    <w:link w:val="Heading8"/>
    <w:uiPriority w:val="9"/>
    <w:semiHidden/>
    <w:rsid w:val="008F73B0"/>
    <w:rPr>
      <w:rFonts w:eastAsia="Times New Roman" w:cs="Times New Roman"/>
      <w:caps/>
      <w:spacing w:val="10"/>
      <w:sz w:val="20"/>
      <w:szCs w:val="20"/>
    </w:rPr>
  </w:style>
  <w:style w:type="character" w:customStyle="1" w:styleId="Heading9Char">
    <w:name w:val="Heading 9 Char"/>
    <w:link w:val="Heading9"/>
    <w:uiPriority w:val="9"/>
    <w:semiHidden/>
    <w:rsid w:val="008F73B0"/>
    <w:rPr>
      <w:rFonts w:eastAsia="Times New Roman" w:cs="Times New Roman"/>
      <w:i/>
      <w:iCs/>
      <w:caps/>
      <w:spacing w:val="10"/>
      <w:sz w:val="20"/>
      <w:szCs w:val="20"/>
    </w:rPr>
  </w:style>
  <w:style w:type="paragraph" w:styleId="Subtitle">
    <w:name w:val="Subtitle"/>
    <w:basedOn w:val="Normal"/>
    <w:next w:val="Normal"/>
    <w:link w:val="SubtitleChar"/>
    <w:uiPriority w:val="11"/>
    <w:qFormat/>
    <w:rsid w:val="008F73B0"/>
    <w:pPr>
      <w:spacing w:after="560" w:line="240" w:lineRule="auto"/>
      <w:jc w:val="center"/>
    </w:pPr>
    <w:rPr>
      <w:caps/>
      <w:spacing w:val="20"/>
      <w:sz w:val="18"/>
      <w:szCs w:val="18"/>
    </w:rPr>
  </w:style>
  <w:style w:type="character" w:customStyle="1" w:styleId="SubtitleChar">
    <w:name w:val="Subtitle Char"/>
    <w:link w:val="Subtitle"/>
    <w:uiPriority w:val="11"/>
    <w:rsid w:val="008F73B0"/>
    <w:rPr>
      <w:rFonts w:eastAsia="Times New Roman" w:cs="Times New Roman"/>
      <w:caps/>
      <w:spacing w:val="20"/>
      <w:sz w:val="18"/>
      <w:szCs w:val="18"/>
    </w:rPr>
  </w:style>
  <w:style w:type="character" w:styleId="Strong">
    <w:name w:val="Strong"/>
    <w:uiPriority w:val="22"/>
    <w:qFormat/>
    <w:rsid w:val="008F73B0"/>
    <w:rPr>
      <w:b/>
      <w:bCs/>
      <w:color w:val="943634"/>
      <w:spacing w:val="5"/>
    </w:rPr>
  </w:style>
  <w:style w:type="character" w:styleId="Emphasis">
    <w:name w:val="Emphasis"/>
    <w:uiPriority w:val="20"/>
    <w:qFormat/>
    <w:rsid w:val="008F73B0"/>
    <w:rPr>
      <w:caps/>
      <w:spacing w:val="5"/>
      <w:sz w:val="20"/>
      <w:szCs w:val="20"/>
    </w:rPr>
  </w:style>
  <w:style w:type="paragraph" w:styleId="NoSpacing">
    <w:name w:val="No Spacing"/>
    <w:basedOn w:val="Normal"/>
    <w:link w:val="NoSpacingChar"/>
    <w:uiPriority w:val="1"/>
    <w:qFormat/>
    <w:rsid w:val="008F73B0"/>
    <w:pPr>
      <w:spacing w:after="0" w:line="240" w:lineRule="auto"/>
    </w:pPr>
  </w:style>
  <w:style w:type="paragraph" w:styleId="Quote">
    <w:name w:val="Quote"/>
    <w:basedOn w:val="Normal"/>
    <w:next w:val="Normal"/>
    <w:link w:val="QuoteChar"/>
    <w:uiPriority w:val="29"/>
    <w:qFormat/>
    <w:rsid w:val="008F73B0"/>
    <w:rPr>
      <w:i/>
      <w:iCs/>
    </w:rPr>
  </w:style>
  <w:style w:type="character" w:customStyle="1" w:styleId="QuoteChar">
    <w:name w:val="Quote Char"/>
    <w:link w:val="Quote"/>
    <w:uiPriority w:val="29"/>
    <w:rsid w:val="008F73B0"/>
    <w:rPr>
      <w:rFonts w:eastAsia="Times New Roman" w:cs="Times New Roman"/>
      <w:i/>
      <w:iCs/>
    </w:rPr>
  </w:style>
  <w:style w:type="paragraph" w:styleId="IntenseQuote">
    <w:name w:val="Intense Quote"/>
    <w:basedOn w:val="Normal"/>
    <w:next w:val="Normal"/>
    <w:link w:val="IntenseQuoteChar"/>
    <w:uiPriority w:val="30"/>
    <w:qFormat/>
    <w:rsid w:val="008F73B0"/>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8F73B0"/>
    <w:rPr>
      <w:rFonts w:eastAsia="Times New Roman" w:cs="Times New Roman"/>
      <w:caps/>
      <w:color w:val="622423"/>
      <w:spacing w:val="5"/>
      <w:sz w:val="20"/>
      <w:szCs w:val="20"/>
    </w:rPr>
  </w:style>
  <w:style w:type="character" w:styleId="SubtleEmphasis">
    <w:name w:val="Subtle Emphasis"/>
    <w:uiPriority w:val="19"/>
    <w:qFormat/>
    <w:rsid w:val="008F73B0"/>
    <w:rPr>
      <w:i/>
      <w:iCs/>
    </w:rPr>
  </w:style>
  <w:style w:type="character" w:styleId="IntenseEmphasis">
    <w:name w:val="Intense Emphasis"/>
    <w:uiPriority w:val="21"/>
    <w:qFormat/>
    <w:rsid w:val="008F73B0"/>
    <w:rPr>
      <w:i/>
      <w:iCs/>
      <w:caps/>
      <w:spacing w:val="10"/>
      <w:sz w:val="20"/>
      <w:szCs w:val="20"/>
    </w:rPr>
  </w:style>
  <w:style w:type="character" w:styleId="SubtleReference">
    <w:name w:val="Subtle Reference"/>
    <w:uiPriority w:val="31"/>
    <w:qFormat/>
    <w:rsid w:val="008F73B0"/>
    <w:rPr>
      <w:rFonts w:ascii="Calibri" w:eastAsia="Times New Roman" w:hAnsi="Calibri" w:cs="Times New Roman"/>
      <w:i/>
      <w:iCs/>
      <w:color w:val="622423"/>
    </w:rPr>
  </w:style>
  <w:style w:type="character" w:styleId="IntenseReference">
    <w:name w:val="Intense Reference"/>
    <w:uiPriority w:val="32"/>
    <w:qFormat/>
    <w:rsid w:val="008F73B0"/>
    <w:rPr>
      <w:rFonts w:ascii="Calibri" w:eastAsia="Times New Roman" w:hAnsi="Calibri" w:cs="Times New Roman"/>
      <w:b/>
      <w:bCs/>
      <w:i/>
      <w:iCs/>
      <w:color w:val="622423"/>
    </w:rPr>
  </w:style>
  <w:style w:type="character" w:styleId="BookTitle">
    <w:name w:val="Book Title"/>
    <w:uiPriority w:val="33"/>
    <w:qFormat/>
    <w:rsid w:val="008F73B0"/>
    <w:rPr>
      <w:caps/>
      <w:color w:val="622423"/>
      <w:spacing w:val="5"/>
      <w:u w:color="622423"/>
    </w:rPr>
  </w:style>
  <w:style w:type="paragraph" w:styleId="TOCHeading">
    <w:name w:val="TOC Heading"/>
    <w:basedOn w:val="Heading1"/>
    <w:next w:val="Normal"/>
    <w:uiPriority w:val="39"/>
    <w:semiHidden/>
    <w:unhideWhenUsed/>
    <w:qFormat/>
    <w:rsid w:val="008F73B0"/>
    <w:pPr>
      <w:outlineLvl w:val="9"/>
    </w:pPr>
  </w:style>
  <w:style w:type="paragraph" w:styleId="Caption">
    <w:name w:val="caption"/>
    <w:basedOn w:val="Normal"/>
    <w:next w:val="Normal"/>
    <w:uiPriority w:val="35"/>
    <w:semiHidden/>
    <w:unhideWhenUsed/>
    <w:qFormat/>
    <w:rsid w:val="008F73B0"/>
    <w:rPr>
      <w:caps/>
      <w:spacing w:val="10"/>
      <w:sz w:val="18"/>
      <w:szCs w:val="18"/>
    </w:rPr>
  </w:style>
  <w:style w:type="character" w:customStyle="1" w:styleId="NoSpacingChar">
    <w:name w:val="No Spacing Char"/>
    <w:basedOn w:val="DefaultParagraphFont"/>
    <w:link w:val="NoSpacing"/>
    <w:uiPriority w:val="1"/>
    <w:rsid w:val="008F73B0"/>
  </w:style>
  <w:style w:type="character" w:styleId="CommentReference">
    <w:name w:val="annotation reference"/>
    <w:uiPriority w:val="99"/>
    <w:semiHidden/>
    <w:unhideWhenUsed/>
    <w:rsid w:val="00054D4E"/>
    <w:rPr>
      <w:sz w:val="16"/>
      <w:szCs w:val="16"/>
    </w:rPr>
  </w:style>
  <w:style w:type="paragraph" w:styleId="CommentText">
    <w:name w:val="annotation text"/>
    <w:basedOn w:val="Normal"/>
    <w:link w:val="CommentTextChar"/>
    <w:uiPriority w:val="99"/>
    <w:semiHidden/>
    <w:unhideWhenUsed/>
    <w:rsid w:val="00054D4E"/>
    <w:rPr>
      <w:sz w:val="20"/>
      <w:szCs w:val="20"/>
    </w:rPr>
  </w:style>
  <w:style w:type="character" w:customStyle="1" w:styleId="CommentTextChar">
    <w:name w:val="Comment Text Char"/>
    <w:link w:val="CommentText"/>
    <w:uiPriority w:val="99"/>
    <w:semiHidden/>
    <w:rsid w:val="00054D4E"/>
    <w:rPr>
      <w:lang w:bidi="en-US"/>
    </w:rPr>
  </w:style>
  <w:style w:type="paragraph" w:styleId="CommentSubject">
    <w:name w:val="annotation subject"/>
    <w:basedOn w:val="CommentText"/>
    <w:next w:val="CommentText"/>
    <w:link w:val="CommentSubjectChar"/>
    <w:uiPriority w:val="99"/>
    <w:semiHidden/>
    <w:unhideWhenUsed/>
    <w:rsid w:val="00054D4E"/>
    <w:rPr>
      <w:b/>
      <w:bCs/>
    </w:rPr>
  </w:style>
  <w:style w:type="character" w:customStyle="1" w:styleId="CommentSubjectChar">
    <w:name w:val="Comment Subject Char"/>
    <w:link w:val="CommentSubject"/>
    <w:uiPriority w:val="99"/>
    <w:semiHidden/>
    <w:rsid w:val="00054D4E"/>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981330">
      <w:bodyDiv w:val="1"/>
      <w:marLeft w:val="0"/>
      <w:marRight w:val="0"/>
      <w:marTop w:val="0"/>
      <w:marBottom w:val="0"/>
      <w:divBdr>
        <w:top w:val="none" w:sz="0" w:space="0" w:color="auto"/>
        <w:left w:val="none" w:sz="0" w:space="0" w:color="auto"/>
        <w:bottom w:val="none" w:sz="0" w:space="0" w:color="auto"/>
        <w:right w:val="none" w:sz="0" w:space="0" w:color="auto"/>
      </w:divBdr>
    </w:div>
    <w:div w:id="19769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6AA4B-2C99-4E9E-912D-53BFD3B4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ashishs</dc:creator>
  <cp:keywords/>
  <cp:lastModifiedBy>C.R. Kadu</cp:lastModifiedBy>
  <cp:revision>2</cp:revision>
  <cp:lastPrinted>2017-01-12T12:15:00Z</cp:lastPrinted>
  <dcterms:created xsi:type="dcterms:W3CDTF">2017-07-14T10:59:00Z</dcterms:created>
  <dcterms:modified xsi:type="dcterms:W3CDTF">2017-07-14T10:59:00Z</dcterms:modified>
</cp:coreProperties>
</file>